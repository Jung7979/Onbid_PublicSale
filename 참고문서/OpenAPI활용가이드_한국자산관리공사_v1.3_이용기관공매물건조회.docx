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61905" w14:textId="77777777" w:rsidR="00D12211" w:rsidRDefault="00D12211" w:rsidP="00D12211">
      <w:pPr>
        <w:pStyle w:val="ProjectName"/>
      </w:pPr>
    </w:p>
    <w:p w14:paraId="2B9A9CD3" w14:textId="77777777" w:rsidR="00D12211" w:rsidRDefault="00D12211" w:rsidP="00D12211">
      <w:pPr>
        <w:pStyle w:val="ProjectName"/>
      </w:pPr>
    </w:p>
    <w:p w14:paraId="657F137B" w14:textId="77777777" w:rsidR="00D12211" w:rsidRDefault="00D12211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891A3F" wp14:editId="03C08EB9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6527E2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9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0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proofErr w:type="spellStart"/>
      <w:r>
        <w:rPr>
          <w:rFonts w:hint="eastAsia"/>
        </w:rPr>
        <w:t>공공데이터</w:t>
      </w:r>
      <w:proofErr w:type="spellEnd"/>
      <w:r>
        <w:t xml:space="preserve"> </w:t>
      </w:r>
      <w:proofErr w:type="spellStart"/>
      <w:r>
        <w:t>개방</w:t>
      </w:r>
      <w:r>
        <w:rPr>
          <w:rFonts w:ascii="바탕" w:eastAsia="바탕" w:hAnsi="바탕" w:cs="바탕" w:hint="eastAsia"/>
        </w:rPr>
        <w:t>•</w:t>
      </w:r>
      <w:r>
        <w:t>공유</w:t>
      </w:r>
      <w:r>
        <w:rPr>
          <w:rFonts w:ascii="바탕" w:eastAsia="바탕" w:hAnsi="바탕" w:cs="바탕" w:hint="eastAsia"/>
        </w:rPr>
        <w:t>•</w:t>
      </w:r>
      <w:r>
        <w:t>활용</w:t>
      </w:r>
      <w:proofErr w:type="spellEnd"/>
      <w:r>
        <w:t xml:space="preserve"> 체계 개발</w:t>
      </w:r>
    </w:p>
    <w:p w14:paraId="571B44CD" w14:textId="77777777" w:rsidR="00D12211" w:rsidRDefault="00D12211" w:rsidP="00D12211">
      <w:pPr>
        <w:pStyle w:val="DocummentName"/>
      </w:pPr>
      <w:r>
        <w:rPr>
          <w:rFonts w:hint="eastAsia"/>
        </w:rPr>
        <w:t xml:space="preserve">Open API </w:t>
      </w:r>
      <w:proofErr w:type="spellStart"/>
      <w:r>
        <w:rPr>
          <w:rFonts w:hint="eastAsia"/>
        </w:rPr>
        <w:t>활용가이드</w:t>
      </w:r>
      <w:proofErr w:type="spellEnd"/>
    </w:p>
    <w:p w14:paraId="4C2B549F" w14:textId="77777777" w:rsidR="00D12211" w:rsidRDefault="00D12211" w:rsidP="00D12211">
      <w:pPr>
        <w:tabs>
          <w:tab w:val="left" w:pos="80"/>
        </w:tabs>
      </w:pPr>
    </w:p>
    <w:p w14:paraId="355A4409" w14:textId="77777777" w:rsidR="00D12211" w:rsidRDefault="00D12211" w:rsidP="00D12211">
      <w:pPr>
        <w:tabs>
          <w:tab w:val="left" w:pos="80"/>
        </w:tabs>
      </w:pPr>
    </w:p>
    <w:p w14:paraId="62F0D2CD" w14:textId="77777777" w:rsidR="00D12211" w:rsidRDefault="00D12211" w:rsidP="00D12211">
      <w:pPr>
        <w:tabs>
          <w:tab w:val="left" w:pos="80"/>
        </w:tabs>
      </w:pPr>
    </w:p>
    <w:p w14:paraId="4BD3F1E4" w14:textId="77777777" w:rsidR="00D12211" w:rsidRDefault="00D12211" w:rsidP="00D12211">
      <w:pPr>
        <w:tabs>
          <w:tab w:val="left" w:pos="80"/>
        </w:tabs>
      </w:pPr>
    </w:p>
    <w:p w14:paraId="1CF3957E" w14:textId="77777777" w:rsidR="00D12211" w:rsidRDefault="00D12211" w:rsidP="00D12211">
      <w:pPr>
        <w:tabs>
          <w:tab w:val="left" w:pos="80"/>
        </w:tabs>
      </w:pPr>
    </w:p>
    <w:p w14:paraId="47BAB832" w14:textId="77777777" w:rsidR="00D12211" w:rsidRDefault="00D12211" w:rsidP="00D12211">
      <w:pPr>
        <w:tabs>
          <w:tab w:val="left" w:pos="80"/>
        </w:tabs>
      </w:pPr>
    </w:p>
    <w:p w14:paraId="6139438F" w14:textId="77777777" w:rsidR="00D12211" w:rsidRDefault="00D12211" w:rsidP="00D12211">
      <w:pPr>
        <w:tabs>
          <w:tab w:val="left" w:pos="80"/>
        </w:tabs>
      </w:pPr>
    </w:p>
    <w:p w14:paraId="6CE1A647" w14:textId="77777777" w:rsidR="00D12211" w:rsidRDefault="00D12211" w:rsidP="00D12211">
      <w:pPr>
        <w:tabs>
          <w:tab w:val="left" w:pos="80"/>
        </w:tabs>
      </w:pPr>
    </w:p>
    <w:p w14:paraId="27B4F020" w14:textId="77777777" w:rsidR="00D12211" w:rsidRDefault="00D12211" w:rsidP="00D12211">
      <w:pPr>
        <w:tabs>
          <w:tab w:val="left" w:pos="80"/>
        </w:tabs>
      </w:pPr>
    </w:p>
    <w:p w14:paraId="636CB8B1" w14:textId="77777777" w:rsidR="00D12211" w:rsidRDefault="00D12211" w:rsidP="00D12211">
      <w:pPr>
        <w:tabs>
          <w:tab w:val="left" w:pos="80"/>
        </w:tabs>
      </w:pPr>
    </w:p>
    <w:p w14:paraId="5CF63990" w14:textId="77777777" w:rsidR="00D12211" w:rsidRDefault="00D12211" w:rsidP="00D12211">
      <w:pPr>
        <w:tabs>
          <w:tab w:val="left" w:pos="80"/>
        </w:tabs>
      </w:pPr>
    </w:p>
    <w:p w14:paraId="6D0B2C4A" w14:textId="77777777" w:rsidR="00D12211" w:rsidRDefault="00D12211" w:rsidP="00D12211">
      <w:pPr>
        <w:tabs>
          <w:tab w:val="left" w:pos="80"/>
        </w:tabs>
      </w:pPr>
    </w:p>
    <w:p w14:paraId="60AF110F" w14:textId="77777777" w:rsidR="00D12211" w:rsidRDefault="00D12211" w:rsidP="00D12211">
      <w:pPr>
        <w:tabs>
          <w:tab w:val="left" w:pos="80"/>
        </w:tabs>
      </w:pPr>
    </w:p>
    <w:p w14:paraId="372E6828" w14:textId="77777777" w:rsidR="00D12211" w:rsidRDefault="00D12211" w:rsidP="00D12211">
      <w:pPr>
        <w:tabs>
          <w:tab w:val="left" w:pos="80"/>
        </w:tabs>
      </w:pPr>
    </w:p>
    <w:p w14:paraId="0A5E9C1A" w14:textId="77777777" w:rsidR="00D12211" w:rsidRDefault="00D12211" w:rsidP="00D12211">
      <w:pPr>
        <w:tabs>
          <w:tab w:val="left" w:pos="80"/>
        </w:tabs>
      </w:pPr>
    </w:p>
    <w:p w14:paraId="6A97558E" w14:textId="77777777" w:rsidR="00D12211" w:rsidRDefault="00D12211" w:rsidP="00D12211">
      <w:pPr>
        <w:tabs>
          <w:tab w:val="left" w:pos="80"/>
        </w:tabs>
      </w:pPr>
    </w:p>
    <w:p w14:paraId="4ABA06B2" w14:textId="77777777" w:rsidR="00124779" w:rsidRDefault="00D12211" w:rsidP="00D12211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D300CA7" wp14:editId="07621F8C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FB9359" w14:textId="77777777" w:rsidR="005012D7" w:rsidRDefault="005012D7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D52CDC" w14:textId="77777777" w:rsidR="005012D7" w:rsidRDefault="005012D7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300CA7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49FB9359" w14:textId="77777777" w:rsidR="005012D7" w:rsidRDefault="005012D7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57D52CDC" w14:textId="77777777" w:rsidR="005012D7" w:rsidRDefault="005012D7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</w:p>
    <w:p w14:paraId="5D9FB9E5" w14:textId="77777777" w:rsidR="00124779" w:rsidRDefault="00D46FB7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7745658" w:history="1">
        <w:r w:rsidR="00124779" w:rsidRPr="00194535">
          <w:rPr>
            <w:rStyle w:val="a6"/>
            <w:noProof/>
          </w:rPr>
          <w:t>1. API 서비스 명세</w:t>
        </w:r>
        <w:r w:rsidR="00124779">
          <w:rPr>
            <w:noProof/>
            <w:webHidden/>
          </w:rPr>
          <w:tab/>
        </w:r>
        <w:r w:rsidR="00124779">
          <w:rPr>
            <w:noProof/>
            <w:webHidden/>
          </w:rPr>
          <w:fldChar w:fldCharType="begin"/>
        </w:r>
        <w:r w:rsidR="00124779">
          <w:rPr>
            <w:noProof/>
            <w:webHidden/>
          </w:rPr>
          <w:instrText xml:space="preserve"> PAGEREF _Toc467745658 \h </w:instrText>
        </w:r>
        <w:r w:rsidR="00124779">
          <w:rPr>
            <w:noProof/>
            <w:webHidden/>
          </w:rPr>
        </w:r>
        <w:r w:rsidR="00124779">
          <w:rPr>
            <w:noProof/>
            <w:webHidden/>
          </w:rPr>
          <w:fldChar w:fldCharType="separate"/>
        </w:r>
        <w:r w:rsidR="00124779">
          <w:rPr>
            <w:noProof/>
            <w:webHidden/>
          </w:rPr>
          <w:t>3</w:t>
        </w:r>
        <w:r w:rsidR="00124779">
          <w:rPr>
            <w:noProof/>
            <w:webHidden/>
          </w:rPr>
          <w:fldChar w:fldCharType="end"/>
        </w:r>
      </w:hyperlink>
    </w:p>
    <w:p w14:paraId="53AB8139" w14:textId="77777777" w:rsidR="00124779" w:rsidRDefault="00D46FB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7745659" w:history="1">
        <w:r w:rsidR="00124779" w:rsidRPr="00194535">
          <w:rPr>
            <w:rStyle w:val="a6"/>
            <w:noProof/>
          </w:rPr>
          <w:t xml:space="preserve">1.1 </w:t>
        </w:r>
        <w:r w:rsidR="00940FA4">
          <w:rPr>
            <w:rFonts w:hint="eastAsia"/>
            <w:color w:val="000000" w:themeColor="text1"/>
          </w:rPr>
          <w:t>이용기관공매물건조회</w:t>
        </w:r>
        <w:r w:rsidR="00264F05" w:rsidRPr="00264F05">
          <w:rPr>
            <w:rStyle w:val="a6"/>
            <w:color w:val="000000" w:themeColor="text1"/>
            <w:u w:val="none"/>
          </w:rPr>
          <w:t xml:space="preserve"> </w:t>
        </w:r>
        <w:r w:rsidR="00124779" w:rsidRPr="00194535">
          <w:rPr>
            <w:rStyle w:val="a6"/>
            <w:noProof/>
          </w:rPr>
          <w:t>API 서비스</w:t>
        </w:r>
        <w:r w:rsidR="00124779">
          <w:rPr>
            <w:noProof/>
            <w:webHidden/>
          </w:rPr>
          <w:tab/>
        </w:r>
        <w:r w:rsidR="00124779">
          <w:rPr>
            <w:noProof/>
            <w:webHidden/>
          </w:rPr>
          <w:fldChar w:fldCharType="begin"/>
        </w:r>
        <w:r w:rsidR="00124779">
          <w:rPr>
            <w:noProof/>
            <w:webHidden/>
          </w:rPr>
          <w:instrText xml:space="preserve"> PAGEREF _Toc467745659 \h </w:instrText>
        </w:r>
        <w:r w:rsidR="00124779">
          <w:rPr>
            <w:noProof/>
            <w:webHidden/>
          </w:rPr>
        </w:r>
        <w:r w:rsidR="00124779">
          <w:rPr>
            <w:noProof/>
            <w:webHidden/>
          </w:rPr>
          <w:fldChar w:fldCharType="separate"/>
        </w:r>
        <w:r w:rsidR="00124779">
          <w:rPr>
            <w:noProof/>
            <w:webHidden/>
          </w:rPr>
          <w:t>3</w:t>
        </w:r>
        <w:r w:rsidR="00124779">
          <w:rPr>
            <w:noProof/>
            <w:webHidden/>
          </w:rPr>
          <w:fldChar w:fldCharType="end"/>
        </w:r>
      </w:hyperlink>
    </w:p>
    <w:p w14:paraId="75894B49" w14:textId="77777777" w:rsidR="00124779" w:rsidRDefault="00D46FB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7745660" w:history="1">
        <w:r w:rsidR="00124779" w:rsidRPr="00194535">
          <w:rPr>
            <w:rStyle w:val="a6"/>
            <w:noProof/>
          </w:rPr>
          <w:t>가. API 서비스 개요</w:t>
        </w:r>
        <w:r w:rsidR="00124779">
          <w:rPr>
            <w:noProof/>
            <w:webHidden/>
          </w:rPr>
          <w:tab/>
        </w:r>
        <w:r w:rsidR="00124779">
          <w:rPr>
            <w:noProof/>
            <w:webHidden/>
          </w:rPr>
          <w:fldChar w:fldCharType="begin"/>
        </w:r>
        <w:r w:rsidR="00124779">
          <w:rPr>
            <w:noProof/>
            <w:webHidden/>
          </w:rPr>
          <w:instrText xml:space="preserve"> PAGEREF _Toc467745660 \h </w:instrText>
        </w:r>
        <w:r w:rsidR="00124779">
          <w:rPr>
            <w:noProof/>
            <w:webHidden/>
          </w:rPr>
        </w:r>
        <w:r w:rsidR="00124779">
          <w:rPr>
            <w:noProof/>
            <w:webHidden/>
          </w:rPr>
          <w:fldChar w:fldCharType="separate"/>
        </w:r>
        <w:r w:rsidR="00124779">
          <w:rPr>
            <w:noProof/>
            <w:webHidden/>
          </w:rPr>
          <w:t>3</w:t>
        </w:r>
        <w:r w:rsidR="00124779">
          <w:rPr>
            <w:noProof/>
            <w:webHidden/>
          </w:rPr>
          <w:fldChar w:fldCharType="end"/>
        </w:r>
      </w:hyperlink>
    </w:p>
    <w:p w14:paraId="2F1A18B8" w14:textId="77777777" w:rsidR="00124779" w:rsidRDefault="00D46FB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7745661" w:history="1">
        <w:r w:rsidR="00124779" w:rsidRPr="00194535">
          <w:rPr>
            <w:rStyle w:val="a6"/>
            <w:noProof/>
          </w:rPr>
          <w:t>나. 상세기능 목록</w:t>
        </w:r>
        <w:r w:rsidR="00124779">
          <w:rPr>
            <w:noProof/>
            <w:webHidden/>
          </w:rPr>
          <w:tab/>
        </w:r>
        <w:r w:rsidR="00124779">
          <w:rPr>
            <w:noProof/>
            <w:webHidden/>
          </w:rPr>
          <w:fldChar w:fldCharType="begin"/>
        </w:r>
        <w:r w:rsidR="00124779">
          <w:rPr>
            <w:noProof/>
            <w:webHidden/>
          </w:rPr>
          <w:instrText xml:space="preserve"> PAGEREF _Toc467745661 \h </w:instrText>
        </w:r>
        <w:r w:rsidR="00124779">
          <w:rPr>
            <w:noProof/>
            <w:webHidden/>
          </w:rPr>
        </w:r>
        <w:r w:rsidR="00124779">
          <w:rPr>
            <w:noProof/>
            <w:webHidden/>
          </w:rPr>
          <w:fldChar w:fldCharType="separate"/>
        </w:r>
        <w:r w:rsidR="00124779">
          <w:rPr>
            <w:noProof/>
            <w:webHidden/>
          </w:rPr>
          <w:t>4</w:t>
        </w:r>
        <w:r w:rsidR="00124779">
          <w:rPr>
            <w:noProof/>
            <w:webHidden/>
          </w:rPr>
          <w:fldChar w:fldCharType="end"/>
        </w:r>
      </w:hyperlink>
    </w:p>
    <w:p w14:paraId="17332596" w14:textId="77777777" w:rsidR="00124779" w:rsidRDefault="00D46FB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7745662" w:history="1">
        <w:r w:rsidR="00124779" w:rsidRPr="00194535">
          <w:rPr>
            <w:rStyle w:val="a6"/>
            <w:noProof/>
          </w:rPr>
          <w:t>다. Open API 에러 코드 정리</w:t>
        </w:r>
        <w:r w:rsidR="00124779">
          <w:rPr>
            <w:noProof/>
            <w:webHidden/>
          </w:rPr>
          <w:tab/>
        </w:r>
        <w:r w:rsidR="00124779">
          <w:rPr>
            <w:noProof/>
            <w:webHidden/>
          </w:rPr>
          <w:fldChar w:fldCharType="begin"/>
        </w:r>
        <w:r w:rsidR="00124779">
          <w:rPr>
            <w:noProof/>
            <w:webHidden/>
          </w:rPr>
          <w:instrText xml:space="preserve"> PAGEREF _Toc467745662 \h </w:instrText>
        </w:r>
        <w:r w:rsidR="00124779">
          <w:rPr>
            <w:noProof/>
            <w:webHidden/>
          </w:rPr>
        </w:r>
        <w:r w:rsidR="00124779">
          <w:rPr>
            <w:noProof/>
            <w:webHidden/>
          </w:rPr>
          <w:fldChar w:fldCharType="separate"/>
        </w:r>
        <w:r w:rsidR="00124779">
          <w:rPr>
            <w:noProof/>
            <w:webHidden/>
          </w:rPr>
          <w:t>9</w:t>
        </w:r>
        <w:r w:rsidR="00124779">
          <w:rPr>
            <w:noProof/>
            <w:webHidden/>
          </w:rPr>
          <w:fldChar w:fldCharType="end"/>
        </w:r>
      </w:hyperlink>
    </w:p>
    <w:p w14:paraId="20359DB2" w14:textId="77777777" w:rsidR="00D12211" w:rsidRDefault="00D12211" w:rsidP="00D12211">
      <w:pPr>
        <w:tabs>
          <w:tab w:val="left" w:pos="80"/>
        </w:tabs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14:paraId="43EF83F7" w14:textId="77777777" w:rsidR="00D12211" w:rsidRDefault="00D12211" w:rsidP="00D12211">
      <w:pPr>
        <w:tabs>
          <w:tab w:val="left" w:pos="80"/>
        </w:tabs>
      </w:pPr>
    </w:p>
    <w:p w14:paraId="56A66D73" w14:textId="77777777" w:rsidR="00D12211" w:rsidRDefault="00D12211" w:rsidP="00D12211">
      <w:pPr>
        <w:tabs>
          <w:tab w:val="left" w:pos="80"/>
        </w:tabs>
      </w:pPr>
    </w:p>
    <w:p w14:paraId="49C1C2FF" w14:textId="77777777" w:rsidR="00D12211" w:rsidRDefault="00D12211" w:rsidP="00D12211">
      <w:pPr>
        <w:tabs>
          <w:tab w:val="left" w:pos="80"/>
        </w:tabs>
      </w:pPr>
    </w:p>
    <w:p w14:paraId="296291E5" w14:textId="77777777" w:rsidR="00D12211" w:rsidRDefault="00D12211" w:rsidP="00D12211">
      <w:pPr>
        <w:tabs>
          <w:tab w:val="left" w:pos="80"/>
        </w:tabs>
      </w:pPr>
    </w:p>
    <w:p w14:paraId="4583CF30" w14:textId="77777777" w:rsidR="00D12211" w:rsidRDefault="00D12211" w:rsidP="00D12211">
      <w:pPr>
        <w:tabs>
          <w:tab w:val="left" w:pos="80"/>
        </w:tabs>
      </w:pPr>
    </w:p>
    <w:p w14:paraId="6CB04BD6" w14:textId="77777777" w:rsidR="00D12211" w:rsidRDefault="00D12211" w:rsidP="00D12211">
      <w:pPr>
        <w:tabs>
          <w:tab w:val="left" w:pos="80"/>
        </w:tabs>
      </w:pPr>
    </w:p>
    <w:p w14:paraId="425A440F" w14:textId="77777777" w:rsidR="00D12211" w:rsidRDefault="00D12211" w:rsidP="00D12211">
      <w:pPr>
        <w:tabs>
          <w:tab w:val="left" w:pos="80"/>
        </w:tabs>
      </w:pPr>
    </w:p>
    <w:p w14:paraId="1BF1BBE8" w14:textId="77777777" w:rsidR="00D12211" w:rsidRDefault="00D12211" w:rsidP="00D12211">
      <w:pPr>
        <w:tabs>
          <w:tab w:val="left" w:pos="80"/>
        </w:tabs>
      </w:pPr>
    </w:p>
    <w:p w14:paraId="23C27F8F" w14:textId="77777777" w:rsidR="00D12211" w:rsidRDefault="00D12211" w:rsidP="00D12211">
      <w:pPr>
        <w:tabs>
          <w:tab w:val="left" w:pos="80"/>
        </w:tabs>
      </w:pPr>
    </w:p>
    <w:p w14:paraId="77A46757" w14:textId="77777777" w:rsidR="00D12211" w:rsidRDefault="00D12211" w:rsidP="00D12211">
      <w:pPr>
        <w:tabs>
          <w:tab w:val="left" w:pos="80"/>
        </w:tabs>
        <w:rPr>
          <w:b/>
          <w:bCs/>
          <w:sz w:val="24"/>
        </w:rPr>
      </w:pPr>
    </w:p>
    <w:p w14:paraId="791D5F00" w14:textId="77777777" w:rsidR="00D12211" w:rsidRDefault="00D12211" w:rsidP="00D12211">
      <w:pPr>
        <w:pStyle w:val="1"/>
      </w:pPr>
      <w:bookmarkStart w:id="4" w:name="_Toc467745658"/>
      <w:r>
        <w:rPr>
          <w:rFonts w:hint="eastAsia"/>
        </w:rPr>
        <w:lastRenderedPageBreak/>
        <w:t xml:space="preserve">1. </w:t>
      </w:r>
      <w:r w:rsidR="002F03BF">
        <w:rPr>
          <w:rFonts w:hint="eastAsia"/>
        </w:rPr>
        <w:t>A</w:t>
      </w:r>
      <w:r w:rsidR="002F03BF">
        <w:t>PI</w:t>
      </w:r>
      <w:r w:rsidR="002F03BF">
        <w:rPr>
          <w:rFonts w:hint="eastAsia"/>
        </w:rPr>
        <w:t xml:space="preserve"> </w:t>
      </w:r>
      <w:r>
        <w:rPr>
          <w:rFonts w:hint="eastAsia"/>
        </w:rPr>
        <w:t>서비스 명세</w:t>
      </w:r>
      <w:bookmarkEnd w:id="0"/>
      <w:bookmarkEnd w:id="1"/>
      <w:bookmarkEnd w:id="2"/>
      <w:bookmarkEnd w:id="4"/>
    </w:p>
    <w:p w14:paraId="76D28080" w14:textId="77777777" w:rsidR="00D12211" w:rsidRDefault="00D12211" w:rsidP="00D12211">
      <w:pPr>
        <w:pStyle w:val="2"/>
      </w:pPr>
      <w:bookmarkStart w:id="5" w:name="_Toc467745659"/>
      <w:bookmarkEnd w:id="3"/>
      <w:r>
        <w:rPr>
          <w:rFonts w:hint="eastAsia"/>
        </w:rPr>
        <w:t xml:space="preserve">1.1 </w:t>
      </w:r>
      <w:bookmarkStart w:id="6" w:name="_Toc396919146"/>
      <w:proofErr w:type="spellStart"/>
      <w:r w:rsidR="007915F3">
        <w:rPr>
          <w:rFonts w:hint="eastAsia"/>
          <w:color w:val="000000" w:themeColor="text1"/>
        </w:rPr>
        <w:t>이용기관공매물건조회</w:t>
      </w:r>
      <w:proofErr w:type="spellEnd"/>
      <w:r w:rsidR="00264F05" w:rsidRPr="00264F05">
        <w:rPr>
          <w:rFonts w:hint="eastAsia"/>
          <w:color w:val="000000" w:themeColor="text1"/>
        </w:rPr>
        <w:t xml:space="preserve">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 xml:space="preserve"> 서비</w:t>
      </w:r>
      <w:bookmarkEnd w:id="6"/>
      <w:r>
        <w:rPr>
          <w:rFonts w:hint="eastAsia"/>
        </w:rPr>
        <w:t>스</w:t>
      </w:r>
      <w:bookmarkEnd w:id="5"/>
    </w:p>
    <w:p w14:paraId="0498B84C" w14:textId="77777777" w:rsidR="00D12211" w:rsidRDefault="002F03BF" w:rsidP="00D12211">
      <w:pPr>
        <w:pStyle w:val="3"/>
        <w:ind w:left="1000" w:hanging="400"/>
      </w:pPr>
      <w:bookmarkStart w:id="7" w:name="_Toc467745660"/>
      <w:r>
        <w:rPr>
          <w:rFonts w:hint="eastAsia"/>
        </w:rPr>
        <w:t>A</w:t>
      </w:r>
      <w:r>
        <w:t xml:space="preserve">PI </w:t>
      </w:r>
      <w:r w:rsidR="00D12211">
        <w:t>서비스</w:t>
      </w:r>
      <w:r w:rsidR="00D12211">
        <w:rPr>
          <w:rFonts w:hint="eastAsia"/>
        </w:rPr>
        <w:t xml:space="preserve"> 개요</w:t>
      </w:r>
      <w:bookmarkEnd w:id="7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4"/>
        <w:gridCol w:w="1985"/>
        <w:gridCol w:w="1985"/>
      </w:tblGrid>
      <w:tr w:rsidR="00401540" w14:paraId="33831AD4" w14:textId="77777777" w:rsidTr="00CF6A82">
        <w:trPr>
          <w:trHeight w:val="448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14:paraId="71E2F095" w14:textId="77777777" w:rsidR="00401540" w:rsidRPr="00D721E5" w:rsidRDefault="00401540" w:rsidP="002F03BF">
            <w:pPr>
              <w:pStyle w:val="a8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14:paraId="2A346E14" w14:textId="77777777" w:rsidR="00401540" w:rsidRPr="00D721E5" w:rsidRDefault="00401540" w:rsidP="00401540">
            <w:pPr>
              <w:pStyle w:val="a8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명(국문)</w:t>
            </w:r>
          </w:p>
        </w:tc>
        <w:tc>
          <w:tcPr>
            <w:tcW w:w="5954" w:type="dxa"/>
            <w:gridSpan w:val="3"/>
          </w:tcPr>
          <w:p w14:paraId="386FC91C" w14:textId="77777777" w:rsidR="00401540" w:rsidRPr="00D721E5" w:rsidRDefault="00943F97" w:rsidP="00401540">
            <w:proofErr w:type="spellStart"/>
            <w:r>
              <w:rPr>
                <w:rFonts w:hint="eastAsia"/>
                <w:color w:val="000000" w:themeColor="text1"/>
              </w:rPr>
              <w:t>이용기관공매물건조회서비스</w:t>
            </w:r>
            <w:proofErr w:type="spellEnd"/>
          </w:p>
        </w:tc>
      </w:tr>
      <w:tr w:rsidR="00401540" w14:paraId="385B9C7C" w14:textId="77777777" w:rsidTr="00CF6A82">
        <w:trPr>
          <w:trHeight w:val="1237"/>
        </w:trPr>
        <w:tc>
          <w:tcPr>
            <w:tcW w:w="1985" w:type="dxa"/>
            <w:vMerge/>
            <w:shd w:val="pct10" w:color="auto" w:fill="auto"/>
            <w:vAlign w:val="center"/>
          </w:tcPr>
          <w:p w14:paraId="47A900D2" w14:textId="77777777" w:rsidR="00401540" w:rsidRDefault="00401540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39914EE8" w14:textId="77777777" w:rsidR="00401540" w:rsidRPr="00D721E5" w:rsidRDefault="00401540" w:rsidP="00401540">
            <w:pPr>
              <w:pStyle w:val="a8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 설명</w:t>
            </w:r>
          </w:p>
        </w:tc>
        <w:tc>
          <w:tcPr>
            <w:tcW w:w="5954" w:type="dxa"/>
            <w:gridSpan w:val="3"/>
            <w:vAlign w:val="center"/>
          </w:tcPr>
          <w:p w14:paraId="43EABDBF" w14:textId="77777777" w:rsidR="006E23A5" w:rsidRDefault="00CF6A82" w:rsidP="00FB7320">
            <w:pPr>
              <w:rPr>
                <w:color w:val="000000" w:themeColor="text1"/>
              </w:rPr>
            </w:pPr>
            <w:proofErr w:type="spellStart"/>
            <w:r w:rsidRPr="00CF6A82">
              <w:t>이용기관의</w:t>
            </w:r>
            <w:proofErr w:type="spellEnd"/>
            <w:r w:rsidRPr="00CF6A82">
              <w:t xml:space="preserve"> 공고 목록, 공매 물건, 통합공고, 매각공고, </w:t>
            </w:r>
            <w:proofErr w:type="spellStart"/>
            <w:r w:rsidRPr="00CF6A82">
              <w:t>임대공고</w:t>
            </w:r>
            <w:proofErr w:type="spellEnd"/>
            <w:r w:rsidRPr="00CF6A82">
              <w:t>, 마감 임박 공고 목록을 조회 할 수 있는 서비스이다.</w:t>
            </w:r>
            <w:r w:rsidR="006E23A5" w:rsidRPr="00FB7320">
              <w:rPr>
                <w:color w:val="000000" w:themeColor="text1"/>
              </w:rPr>
              <w:t xml:space="preserve"> </w:t>
            </w:r>
          </w:p>
          <w:p w14:paraId="168CF339" w14:textId="4FD545FC" w:rsidR="00FB7320" w:rsidRPr="00D721E5" w:rsidRDefault="006E23A5" w:rsidP="00FB7320">
            <w:proofErr w:type="gramStart"/>
            <w:r w:rsidRPr="00FB7320">
              <w:rPr>
                <w:color w:val="000000" w:themeColor="text1"/>
              </w:rPr>
              <w:t>( *</w:t>
            </w:r>
            <w:proofErr w:type="gramEnd"/>
            <w:r w:rsidRPr="00FB7320">
              <w:rPr>
                <w:color w:val="000000" w:themeColor="text1"/>
              </w:rPr>
              <w:t xml:space="preserve"> </w:t>
            </w:r>
            <w:proofErr w:type="spellStart"/>
            <w:r w:rsidRPr="00FB7320">
              <w:rPr>
                <w:color w:val="000000" w:themeColor="text1"/>
              </w:rPr>
              <w:t>파이썬</w:t>
            </w:r>
            <w:proofErr w:type="spellEnd"/>
            <w:r w:rsidRPr="00FB7320">
              <w:rPr>
                <w:color w:val="000000" w:themeColor="text1"/>
              </w:rPr>
              <w:t xml:space="preserve"> 프로그램을 통한 서비스 요청에 대해 서비스를 제한하고 있습니다</w:t>
            </w:r>
            <w:r>
              <w:rPr>
                <w:color w:val="000000" w:themeColor="text1"/>
              </w:rPr>
              <w:t>.)</w:t>
            </w:r>
          </w:p>
        </w:tc>
      </w:tr>
      <w:tr w:rsidR="009F1E54" w14:paraId="62A38220" w14:textId="77777777" w:rsidTr="00CF6A82">
        <w:trPr>
          <w:trHeight w:val="986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14:paraId="2D8F2587" w14:textId="77777777" w:rsidR="009F1E54" w:rsidRPr="002D58E1" w:rsidRDefault="002F03BF" w:rsidP="009607E1">
            <w:pPr>
              <w:pStyle w:val="a8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 w:rsidR="009F1E54" w:rsidRPr="002D58E1">
              <w:rPr>
                <w:rFonts w:hint="eastAsia"/>
              </w:rPr>
              <w:t>서비스 보안</w:t>
            </w:r>
          </w:p>
          <w:p w14:paraId="679F75C5" w14:textId="77777777" w:rsidR="009F1E54" w:rsidRDefault="009F1E54" w:rsidP="009607E1">
            <w:pPr>
              <w:pStyle w:val="a8"/>
            </w:pPr>
            <w:r w:rsidRPr="002D58E1">
              <w:t>적용</w:t>
            </w:r>
            <w:r w:rsidRPr="002D58E1">
              <w:rPr>
                <w:rFonts w:hint="eastAsia"/>
              </w:rPr>
              <w:t xml:space="preserve"> 기술 수준</w:t>
            </w:r>
          </w:p>
          <w:p w14:paraId="6B75FC93" w14:textId="77777777"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286796D4" w14:textId="77777777" w:rsidR="009F1E54" w:rsidRDefault="009F1E54" w:rsidP="009607E1">
            <w:pPr>
              <w:pStyle w:val="a8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5954" w:type="dxa"/>
            <w:gridSpan w:val="3"/>
            <w:vAlign w:val="center"/>
          </w:tcPr>
          <w:p w14:paraId="29120D92" w14:textId="77777777" w:rsidR="009F1E54" w:rsidRDefault="009F1E54" w:rsidP="009607E1">
            <w:r>
              <w:t>[</w:t>
            </w:r>
            <w:r>
              <w:rPr>
                <w:rFonts w:hint="eastAsia"/>
              </w:rPr>
              <w:t>O</w:t>
            </w:r>
            <w:r>
              <w:t xml:space="preserve">] 서비스 Key </w:t>
            </w:r>
            <w:proofErr w:type="gramStart"/>
            <w:r>
              <w:t>[ ]</w:t>
            </w:r>
            <w:proofErr w:type="gramEnd"/>
            <w:r>
              <w:t xml:space="preserve"> 인증서 (GPKI)</w:t>
            </w:r>
          </w:p>
          <w:p w14:paraId="349F699D" w14:textId="77777777" w:rsidR="009F1E54" w:rsidRDefault="009F1E54" w:rsidP="009607E1">
            <w:r>
              <w:t xml:space="preserve">[] Basic (ID/PW) </w:t>
            </w:r>
            <w:proofErr w:type="gramStart"/>
            <w:r>
              <w:t>[ ]</w:t>
            </w:r>
            <w:proofErr w:type="gramEnd"/>
            <w:r>
              <w:t xml:space="preserve"> 없음</w:t>
            </w:r>
          </w:p>
        </w:tc>
      </w:tr>
      <w:tr w:rsidR="009F1E54" w14:paraId="5347AA1F" w14:textId="77777777" w:rsidTr="00CF6A82">
        <w:trPr>
          <w:trHeight w:val="890"/>
        </w:trPr>
        <w:tc>
          <w:tcPr>
            <w:tcW w:w="1985" w:type="dxa"/>
            <w:vMerge/>
            <w:shd w:val="pct10" w:color="auto" w:fill="auto"/>
            <w:vAlign w:val="center"/>
          </w:tcPr>
          <w:p w14:paraId="35C3FA84" w14:textId="77777777"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3A6E5B37" w14:textId="77777777" w:rsidR="009F1E54" w:rsidRDefault="009F1E54" w:rsidP="009607E1">
            <w:pPr>
              <w:pStyle w:val="a8"/>
            </w:pPr>
            <w:r>
              <w:rPr>
                <w:rFonts w:hint="eastAsia"/>
              </w:rPr>
              <w:t xml:space="preserve">메시지 레벨 </w:t>
            </w:r>
            <w:r w:rsidR="009607E1">
              <w:br/>
            </w:r>
            <w:r>
              <w:rPr>
                <w:rFonts w:hint="eastAsia"/>
              </w:rPr>
              <w:t>암호화</w:t>
            </w:r>
          </w:p>
        </w:tc>
        <w:tc>
          <w:tcPr>
            <w:tcW w:w="5954" w:type="dxa"/>
            <w:gridSpan w:val="3"/>
            <w:vAlign w:val="center"/>
          </w:tcPr>
          <w:p w14:paraId="36AE2ED6" w14:textId="77777777" w:rsidR="009F1E54" w:rsidRDefault="009F1E54" w:rsidP="009607E1">
            <w:proofErr w:type="gramStart"/>
            <w:r>
              <w:t>[  ]</w:t>
            </w:r>
            <w:proofErr w:type="gramEnd"/>
            <w:r>
              <w:t xml:space="preserve">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9F1E54" w14:paraId="5894F447" w14:textId="77777777" w:rsidTr="00CF6A82">
        <w:trPr>
          <w:trHeight w:val="422"/>
        </w:trPr>
        <w:tc>
          <w:tcPr>
            <w:tcW w:w="1985" w:type="dxa"/>
            <w:vMerge/>
            <w:shd w:val="pct10" w:color="auto" w:fill="auto"/>
            <w:vAlign w:val="center"/>
          </w:tcPr>
          <w:p w14:paraId="7F56540E" w14:textId="77777777"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2DE39366" w14:textId="77777777" w:rsidR="009F1E54" w:rsidRDefault="009F1E54" w:rsidP="009607E1">
            <w:pPr>
              <w:pStyle w:val="a8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5954" w:type="dxa"/>
            <w:gridSpan w:val="3"/>
            <w:vAlign w:val="center"/>
          </w:tcPr>
          <w:p w14:paraId="0E9A82B4" w14:textId="77777777" w:rsidR="009F1E54" w:rsidRDefault="009F1E54" w:rsidP="00CD1887">
            <w:r>
              <w:t>[</w:t>
            </w:r>
            <w:proofErr w:type="gramStart"/>
            <w:r w:rsidR="00CD1887">
              <w:rPr>
                <w:rFonts w:hint="eastAsia"/>
              </w:rPr>
              <w:t>O</w:t>
            </w:r>
            <w:r>
              <w:t xml:space="preserve"> ]</w:t>
            </w:r>
            <w:proofErr w:type="gramEnd"/>
            <w:r>
              <w:t xml:space="preserve">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>[</w:t>
            </w:r>
            <w:r w:rsidR="0064540D">
              <w:rPr>
                <w:rFonts w:hint="eastAsia"/>
              </w:rPr>
              <w:t xml:space="preserve"> </w:t>
            </w:r>
            <w:r>
              <w:t>] 없음</w:t>
            </w:r>
          </w:p>
        </w:tc>
      </w:tr>
      <w:tr w:rsidR="009F1E54" w14:paraId="48CC8549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656C2D2B" w14:textId="77777777"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020DC19C" w14:textId="77777777" w:rsidR="009F1E54" w:rsidRDefault="009F1E54" w:rsidP="009607E1">
            <w:pPr>
              <w:pStyle w:val="a8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5954" w:type="dxa"/>
            <w:gridSpan w:val="3"/>
            <w:vAlign w:val="center"/>
          </w:tcPr>
          <w:p w14:paraId="64C9423B" w14:textId="77777777" w:rsidR="009F1E54" w:rsidRPr="002D58E1" w:rsidRDefault="009F1E54" w:rsidP="009607E1">
            <w:proofErr w:type="gramStart"/>
            <w:r w:rsidRPr="002D58E1">
              <w:t>[  ]</w:t>
            </w:r>
            <w:proofErr w:type="gramEnd"/>
            <w:r w:rsidRPr="002D58E1">
              <w:t xml:space="preserve"> SOAP 1.2</w:t>
            </w:r>
          </w:p>
          <w:p w14:paraId="17FEB2FF" w14:textId="77777777" w:rsidR="009F1E54" w:rsidRPr="002D58E1" w:rsidRDefault="009F1E54" w:rsidP="009607E1">
            <w:r w:rsidRPr="002D58E1">
              <w:t>(RPC-Encoded, Document Literal, Document Literal Wrapped)</w:t>
            </w:r>
          </w:p>
          <w:p w14:paraId="212597C9" w14:textId="77777777" w:rsidR="009F1E54" w:rsidRPr="002D58E1" w:rsidRDefault="009F1E54" w:rsidP="009607E1">
            <w:r w:rsidRPr="002D58E1">
              <w:t xml:space="preserve">[ </w:t>
            </w:r>
            <w:proofErr w:type="gramStart"/>
            <w:r w:rsidRPr="002D58E1">
              <w:t>O ]</w:t>
            </w:r>
            <w:proofErr w:type="gramEnd"/>
            <w:r w:rsidRPr="002D58E1">
              <w:t xml:space="preserve"> REST (</w:t>
            </w:r>
            <w:r w:rsidR="00C43683" w:rsidRPr="00C43683">
              <w:t>GET</w:t>
            </w:r>
            <w:r w:rsidRPr="002D58E1">
              <w:t>)</w:t>
            </w:r>
          </w:p>
          <w:p w14:paraId="3A3CC7DF" w14:textId="77777777" w:rsidR="009F1E54" w:rsidRDefault="009F1E54" w:rsidP="009607E1">
            <w:proofErr w:type="gramStart"/>
            <w:r w:rsidRPr="002D58E1">
              <w:t>[ ]</w:t>
            </w:r>
            <w:proofErr w:type="gramEnd"/>
            <w:r w:rsidRPr="002D58E1">
              <w:t xml:space="preserve"> RSS 1.0 [ ] RSS 2.0 [ ] Atom 1.0 [ ] 기타</w:t>
            </w:r>
          </w:p>
        </w:tc>
      </w:tr>
      <w:tr w:rsidR="009F1E54" w14:paraId="0EDFD6A6" w14:textId="77777777" w:rsidTr="00CF6A82">
        <w:trPr>
          <w:trHeight w:val="439"/>
        </w:trPr>
        <w:tc>
          <w:tcPr>
            <w:tcW w:w="1985" w:type="dxa"/>
            <w:vMerge/>
            <w:shd w:val="pct10" w:color="auto" w:fill="auto"/>
            <w:vAlign w:val="center"/>
          </w:tcPr>
          <w:p w14:paraId="6922221A" w14:textId="77777777" w:rsidR="009F1E54" w:rsidRDefault="009F1E54" w:rsidP="009F1E54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5D831E74" w14:textId="77777777" w:rsidR="009F1E54" w:rsidRDefault="009F1E54" w:rsidP="009F1E54">
            <w:pPr>
              <w:pStyle w:val="a8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5954" w:type="dxa"/>
            <w:gridSpan w:val="3"/>
            <w:vAlign w:val="center"/>
          </w:tcPr>
          <w:p w14:paraId="0A342E46" w14:textId="77777777" w:rsidR="009F1E54" w:rsidRDefault="009F1E54" w:rsidP="009F1E54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 ] JSON   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B23758" w14:paraId="0D43F321" w14:textId="77777777" w:rsidTr="00AA2B55">
        <w:tc>
          <w:tcPr>
            <w:tcW w:w="1985" w:type="dxa"/>
            <w:vMerge w:val="restart"/>
            <w:shd w:val="pct10" w:color="auto" w:fill="auto"/>
            <w:vAlign w:val="center"/>
          </w:tcPr>
          <w:p w14:paraId="3C3A6004" w14:textId="77777777" w:rsidR="00B23758" w:rsidRDefault="00B23758" w:rsidP="00AA2B55">
            <w:pPr>
              <w:pStyle w:val="a8"/>
              <w:ind w:firstLineChars="100" w:firstLine="200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 xml:space="preserve">서비스 </w:t>
            </w:r>
          </w:p>
          <w:p w14:paraId="26825EC2" w14:textId="77777777" w:rsidR="00B23758" w:rsidRDefault="00B23758" w:rsidP="00AA2B55">
            <w:pPr>
              <w:pStyle w:val="a8"/>
              <w:ind w:firstLineChars="100" w:firstLine="200"/>
            </w:pPr>
            <w:proofErr w:type="spellStart"/>
            <w:r>
              <w:rPr>
                <w:rFonts w:hint="eastAsia"/>
              </w:rPr>
              <w:t>배포정보</w:t>
            </w:r>
            <w:proofErr w:type="spellEnd"/>
          </w:p>
          <w:p w14:paraId="727A0221" w14:textId="77777777" w:rsidR="00B23758" w:rsidRDefault="00B23758" w:rsidP="00AA2B55">
            <w:pPr>
              <w:pStyle w:val="a8"/>
              <w:ind w:firstLineChars="100" w:firstLine="200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4DB09B08" w14:textId="77777777" w:rsidR="00B23758" w:rsidRDefault="00B23758" w:rsidP="009607E1">
            <w:pPr>
              <w:pStyle w:val="a8"/>
            </w:pPr>
            <w:r>
              <w:rPr>
                <w:rFonts w:hint="eastAsia"/>
              </w:rPr>
              <w:t xml:space="preserve">서비스 </w:t>
            </w:r>
            <w:r>
              <w:t>URL</w:t>
            </w:r>
          </w:p>
        </w:tc>
        <w:tc>
          <w:tcPr>
            <w:tcW w:w="5954" w:type="dxa"/>
            <w:gridSpan w:val="3"/>
            <w:vAlign w:val="center"/>
          </w:tcPr>
          <w:p w14:paraId="0B38633E" w14:textId="77777777" w:rsidR="00B23758" w:rsidRPr="00DE3FA7" w:rsidRDefault="00491D45" w:rsidP="00491D45">
            <w:pPr>
              <w:spacing w:after="0" w:line="240" w:lineRule="auto"/>
              <w:rPr>
                <w:color w:val="000000" w:themeColor="text1"/>
                <w:w w:val="90"/>
              </w:rPr>
            </w:pPr>
            <w:r>
              <w:rPr>
                <w:rFonts w:hint="eastAsia"/>
                <w:color w:val="000000" w:themeColor="text1"/>
              </w:rPr>
              <w:t>http://openapi.onbid.co.kr/ /</w:t>
            </w:r>
            <w:proofErr w:type="spellStart"/>
            <w:r>
              <w:rPr>
                <w:rFonts w:hint="eastAsia"/>
                <w:color w:val="000000" w:themeColor="text1"/>
              </w:rPr>
              <w:t>openapi</w:t>
            </w:r>
            <w:proofErr w:type="spellEnd"/>
            <w:r>
              <w:rPr>
                <w:rFonts w:hint="eastAsia"/>
                <w:color w:val="000000" w:themeColor="text1"/>
              </w:rPr>
              <w:t>/services/</w:t>
            </w:r>
            <w:proofErr w:type="spellStart"/>
            <w:r>
              <w:rPr>
                <w:rFonts w:hint="eastAsia"/>
                <w:color w:val="000000" w:themeColor="text1"/>
              </w:rPr>
              <w:t>UtlinsttPblsalThingInquireSvc</w:t>
            </w:r>
            <w:proofErr w:type="spellEnd"/>
          </w:p>
        </w:tc>
      </w:tr>
      <w:tr w:rsidR="00B23758" w14:paraId="46AD627A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02D2F5E9" w14:textId="77777777" w:rsidR="00B23758" w:rsidRDefault="00B23758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7230929B" w14:textId="77777777" w:rsidR="00B23758" w:rsidRDefault="00B23758" w:rsidP="009607E1">
            <w:pPr>
              <w:pStyle w:val="a8"/>
            </w:pPr>
            <w:r>
              <w:rPr>
                <w:rFonts w:hint="eastAsia"/>
              </w:rPr>
              <w:t xml:space="preserve">서비스 </w:t>
            </w:r>
            <w:r>
              <w:t>WADL</w:t>
            </w:r>
          </w:p>
        </w:tc>
        <w:tc>
          <w:tcPr>
            <w:tcW w:w="5954" w:type="dxa"/>
            <w:gridSpan w:val="3"/>
            <w:vAlign w:val="center"/>
          </w:tcPr>
          <w:p w14:paraId="4C752F88" w14:textId="77777777" w:rsidR="00B23758" w:rsidRDefault="00BC7EB2" w:rsidP="009607E1">
            <w:r w:rsidRPr="008058A9">
              <w:rPr>
                <w:rFonts w:hint="eastAsia"/>
                <w:color w:val="000000" w:themeColor="text1"/>
              </w:rPr>
              <w:t>N/A</w:t>
            </w:r>
          </w:p>
        </w:tc>
      </w:tr>
      <w:tr w:rsidR="00B23758" w14:paraId="5B4FAEC2" w14:textId="77777777" w:rsidTr="00CF6A82">
        <w:trPr>
          <w:trHeight w:val="169"/>
        </w:trPr>
        <w:tc>
          <w:tcPr>
            <w:tcW w:w="1985" w:type="dxa"/>
            <w:vMerge/>
            <w:shd w:val="pct10" w:color="auto" w:fill="auto"/>
            <w:vAlign w:val="center"/>
          </w:tcPr>
          <w:p w14:paraId="04A7B5A5" w14:textId="77777777" w:rsidR="00B23758" w:rsidRDefault="00B23758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30F02DD2" w14:textId="77777777" w:rsidR="00B23758" w:rsidRDefault="00B23758" w:rsidP="009607E1">
            <w:pPr>
              <w:pStyle w:val="a8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5954" w:type="dxa"/>
            <w:gridSpan w:val="3"/>
            <w:vAlign w:val="center"/>
          </w:tcPr>
          <w:p w14:paraId="091A9195" w14:textId="77777777" w:rsidR="00B23758" w:rsidRDefault="00D77D0F" w:rsidP="000C2E2A">
            <w:r>
              <w:rPr>
                <w:rFonts w:hint="eastAsia"/>
              </w:rPr>
              <w:t>1.0</w:t>
            </w:r>
          </w:p>
        </w:tc>
      </w:tr>
      <w:tr w:rsidR="00B23758" w14:paraId="318E2657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1AF03A12" w14:textId="77777777" w:rsidR="00B23758" w:rsidRDefault="00B23758" w:rsidP="009F1E54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0CF0861B" w14:textId="77777777" w:rsidR="00B23758" w:rsidRDefault="00B23758" w:rsidP="009F1E54">
            <w:pPr>
              <w:pStyle w:val="a8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2556AD1" w14:textId="77777777" w:rsidR="00B23758" w:rsidRDefault="00BC7EB2" w:rsidP="009F1E54">
            <w:r w:rsidRPr="008058A9">
              <w:rPr>
                <w:rFonts w:hint="eastAsia"/>
                <w:color w:val="000000" w:themeColor="text1"/>
              </w:rPr>
              <w:t>N/A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21EF7F76" w14:textId="77777777" w:rsidR="00B23758" w:rsidRDefault="00B23758" w:rsidP="009F1E54">
            <w:pPr>
              <w:pStyle w:val="a8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 xml:space="preserve">비스 </w:t>
            </w:r>
            <w:r>
              <w:rPr>
                <w:rFonts w:hint="eastAsia"/>
              </w:rPr>
              <w:t>배포일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BF999CC" w14:textId="77777777" w:rsidR="00B23758" w:rsidRDefault="00BC7EB2" w:rsidP="009F1E54">
            <w:r w:rsidRPr="008058A9">
              <w:rPr>
                <w:rFonts w:hint="eastAsia"/>
                <w:color w:val="000000" w:themeColor="text1"/>
              </w:rPr>
              <w:t>N/A</w:t>
            </w:r>
          </w:p>
        </w:tc>
      </w:tr>
      <w:tr w:rsidR="00B23758" w14:paraId="09A147B3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35619B91" w14:textId="77777777" w:rsidR="00B23758" w:rsidRDefault="00B23758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7C99D9D8" w14:textId="77777777" w:rsidR="00B23758" w:rsidRDefault="00B23758" w:rsidP="009607E1">
            <w:pPr>
              <w:pStyle w:val="a8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5954" w:type="dxa"/>
            <w:gridSpan w:val="3"/>
            <w:vAlign w:val="center"/>
          </w:tcPr>
          <w:p w14:paraId="3547414F" w14:textId="77777777" w:rsidR="00B23758" w:rsidRDefault="00BC7EB2" w:rsidP="009607E1">
            <w:r w:rsidRPr="008058A9">
              <w:rPr>
                <w:rFonts w:hint="eastAsia"/>
                <w:color w:val="000000" w:themeColor="text1"/>
              </w:rPr>
              <w:t>최초 배포</w:t>
            </w:r>
          </w:p>
        </w:tc>
      </w:tr>
      <w:tr w:rsidR="00B23758" w14:paraId="6B4B72CD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0B4842E5" w14:textId="77777777" w:rsidR="00B23758" w:rsidRDefault="00B23758" w:rsidP="00AA2B55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6E3B0CC0" w14:textId="77777777" w:rsidR="00B23758" w:rsidRDefault="00B23758" w:rsidP="00AA2B55">
            <w:pPr>
              <w:pStyle w:val="a8"/>
            </w:pPr>
            <w:r>
              <w:rPr>
                <w:rFonts w:hint="eastAsia"/>
              </w:rPr>
              <w:t>메시지교환유형</w:t>
            </w:r>
          </w:p>
        </w:tc>
        <w:tc>
          <w:tcPr>
            <w:tcW w:w="5954" w:type="dxa"/>
            <w:gridSpan w:val="3"/>
          </w:tcPr>
          <w:p w14:paraId="6A651F7A" w14:textId="77777777" w:rsidR="00B23758" w:rsidRDefault="00B23758" w:rsidP="00AA2B55">
            <w:r>
              <w:t>[O] Request-Response</w:t>
            </w:r>
            <w:r>
              <w:rPr>
                <w:rFonts w:hint="eastAsia"/>
              </w:rPr>
              <w:tab/>
            </w:r>
            <w:proofErr w:type="gramStart"/>
            <w:r>
              <w:t>[ ]</w:t>
            </w:r>
            <w:proofErr w:type="gramEnd"/>
            <w:r>
              <w:t xml:space="preserve"> Publish-Subscribe</w:t>
            </w:r>
          </w:p>
          <w:p w14:paraId="447583BB" w14:textId="77777777" w:rsidR="00B23758" w:rsidRDefault="00B23758" w:rsidP="00AA2B55">
            <w:r>
              <w:t>[ ] Fire-and-Forgot</w:t>
            </w:r>
            <w:r>
              <w:rPr>
                <w:rFonts w:hint="eastAsia"/>
              </w:rPr>
              <w:tab/>
            </w:r>
            <w:r>
              <w:t>[ ] Notification</w:t>
            </w:r>
          </w:p>
        </w:tc>
      </w:tr>
      <w:tr w:rsidR="00B23758" w14:paraId="7073C3AD" w14:textId="77777777" w:rsidTr="00CF6A82">
        <w:trPr>
          <w:trHeight w:val="399"/>
        </w:trPr>
        <w:tc>
          <w:tcPr>
            <w:tcW w:w="1985" w:type="dxa"/>
            <w:vMerge/>
            <w:shd w:val="pct10" w:color="auto" w:fill="auto"/>
            <w:vAlign w:val="center"/>
          </w:tcPr>
          <w:p w14:paraId="48800275" w14:textId="77777777" w:rsidR="00B23758" w:rsidRDefault="00B23758" w:rsidP="00AA2B55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71EB1034" w14:textId="77777777" w:rsidR="00B23758" w:rsidRDefault="00B23758" w:rsidP="00AA2B55">
            <w:pPr>
              <w:pStyle w:val="a8"/>
            </w:pPr>
            <w:r>
              <w:t>서비</w:t>
            </w:r>
            <w:r>
              <w:rPr>
                <w:rFonts w:hint="eastAsia"/>
              </w:rPr>
              <w:t>스 제공자</w:t>
            </w:r>
          </w:p>
        </w:tc>
        <w:tc>
          <w:tcPr>
            <w:tcW w:w="5954" w:type="dxa"/>
            <w:gridSpan w:val="3"/>
          </w:tcPr>
          <w:p w14:paraId="61D98297" w14:textId="4E1D15EF" w:rsidR="00B23758" w:rsidRDefault="00CF6A82" w:rsidP="00BD09B7">
            <w:proofErr w:type="spellStart"/>
            <w:r>
              <w:rPr>
                <w:rFonts w:hint="eastAsia"/>
              </w:rPr>
              <w:t>온비드사업처</w:t>
            </w:r>
            <w:proofErr w:type="spellEnd"/>
            <w:r>
              <w:rPr>
                <w:rFonts w:hint="eastAsia"/>
              </w:rPr>
              <w:t xml:space="preserve"> 디지털혁신팀 / </w:t>
            </w:r>
            <w:r>
              <w:t>051-794-4588</w:t>
            </w:r>
          </w:p>
        </w:tc>
      </w:tr>
      <w:tr w:rsidR="00B23758" w14:paraId="25F387C0" w14:textId="77777777" w:rsidTr="00CF6A82">
        <w:trPr>
          <w:trHeight w:val="337"/>
        </w:trPr>
        <w:tc>
          <w:tcPr>
            <w:tcW w:w="1985" w:type="dxa"/>
            <w:vMerge/>
            <w:shd w:val="pct10" w:color="auto" w:fill="auto"/>
            <w:vAlign w:val="center"/>
          </w:tcPr>
          <w:p w14:paraId="2426C879" w14:textId="77777777" w:rsidR="00B23758" w:rsidRDefault="00B23758" w:rsidP="00AA2B55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7EE590E9" w14:textId="77777777" w:rsidR="00B23758" w:rsidRDefault="00B23758" w:rsidP="00AA2B55">
            <w:pPr>
              <w:pStyle w:val="a8"/>
            </w:pP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갱신주기</w:t>
            </w:r>
            <w:proofErr w:type="spellEnd"/>
          </w:p>
        </w:tc>
        <w:tc>
          <w:tcPr>
            <w:tcW w:w="5954" w:type="dxa"/>
            <w:gridSpan w:val="3"/>
          </w:tcPr>
          <w:p w14:paraId="47F53B5F" w14:textId="77777777" w:rsidR="00B23758" w:rsidRPr="00723AD5" w:rsidRDefault="00B23758" w:rsidP="00AA2B55">
            <w:pPr>
              <w:tabs>
                <w:tab w:val="left" w:pos="1110"/>
              </w:tabs>
              <w:jc w:val="left"/>
            </w:pPr>
            <w:r>
              <w:rPr>
                <w:rFonts w:hint="eastAsia"/>
              </w:rPr>
              <w:t xml:space="preserve">일 </w:t>
            </w:r>
            <w:r>
              <w:t>1</w:t>
            </w:r>
            <w:r>
              <w:rPr>
                <w:rFonts w:hint="eastAsia"/>
              </w:rPr>
              <w:t>회</w:t>
            </w:r>
          </w:p>
        </w:tc>
      </w:tr>
    </w:tbl>
    <w:p w14:paraId="0AAB9B3B" w14:textId="77777777" w:rsidR="00D12211" w:rsidRDefault="002F03BF" w:rsidP="00D12211">
      <w:pPr>
        <w:pStyle w:val="3"/>
        <w:ind w:left="1000" w:hanging="400"/>
      </w:pPr>
      <w:bookmarkStart w:id="8" w:name="_Toc467745661"/>
      <w:proofErr w:type="spellStart"/>
      <w:r>
        <w:rPr>
          <w:rFonts w:hint="eastAsia"/>
        </w:rPr>
        <w:t>상세기능</w:t>
      </w:r>
      <w:proofErr w:type="spellEnd"/>
      <w:r w:rsidR="00D12211">
        <w:rPr>
          <w:rFonts w:hint="eastAsia"/>
        </w:rPr>
        <w:t xml:space="preserve"> 목록</w:t>
      </w:r>
      <w:bookmarkEnd w:id="8"/>
    </w:p>
    <w:tbl>
      <w:tblPr>
        <w:tblpPr w:leftFromText="142" w:rightFromText="142" w:vertAnchor="text" w:horzAnchor="margin" w:tblpY="23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2337"/>
        <w:gridCol w:w="3333"/>
        <w:gridCol w:w="3260"/>
      </w:tblGrid>
      <w:tr w:rsidR="00AA2B55" w14:paraId="1F4E32FB" w14:textId="77777777" w:rsidTr="003B70EB">
        <w:trPr>
          <w:trHeight w:val="562"/>
        </w:trPr>
        <w:tc>
          <w:tcPr>
            <w:tcW w:w="1101" w:type="dxa"/>
            <w:shd w:val="pct10" w:color="auto" w:fill="auto"/>
            <w:vAlign w:val="center"/>
          </w:tcPr>
          <w:p w14:paraId="746EEF09" w14:textId="77777777" w:rsidR="00AA2B55" w:rsidRDefault="00AA2B55" w:rsidP="009607E1">
            <w:pPr>
              <w:pStyle w:val="a3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2337" w:type="dxa"/>
            <w:shd w:val="pct10" w:color="auto" w:fill="auto"/>
            <w:vAlign w:val="center"/>
          </w:tcPr>
          <w:p w14:paraId="5ED52CD8" w14:textId="77777777" w:rsidR="00AA2B55" w:rsidRDefault="002F03BF" w:rsidP="009607E1">
            <w:pPr>
              <w:pStyle w:val="a3"/>
            </w:pPr>
            <w:r>
              <w:rPr>
                <w:rFonts w:hint="eastAsia"/>
              </w:rPr>
              <w:t>A</w:t>
            </w:r>
            <w:r>
              <w:t>PI</w:t>
            </w:r>
            <w:r w:rsidR="00AA2B55">
              <w:rPr>
                <w:rFonts w:hint="eastAsia"/>
              </w:rPr>
              <w:t>명(국문)</w:t>
            </w:r>
          </w:p>
        </w:tc>
        <w:tc>
          <w:tcPr>
            <w:tcW w:w="3333" w:type="dxa"/>
            <w:shd w:val="pct10" w:color="auto" w:fill="auto"/>
            <w:vAlign w:val="center"/>
          </w:tcPr>
          <w:p w14:paraId="33264EFC" w14:textId="77777777" w:rsidR="00AA2B55" w:rsidRDefault="002F03BF" w:rsidP="009607E1">
            <w:pPr>
              <w:pStyle w:val="a3"/>
            </w:pPr>
            <w:proofErr w:type="spellStart"/>
            <w:r>
              <w:rPr>
                <w:rFonts w:hint="eastAsia"/>
              </w:rPr>
              <w:t>상세기능</w:t>
            </w:r>
            <w:r w:rsidR="00AA2B55">
              <w:rPr>
                <w:rFonts w:hint="eastAsia"/>
              </w:rPr>
              <w:t>명</w:t>
            </w:r>
            <w:proofErr w:type="spellEnd"/>
            <w:r w:rsidR="00AA2B55">
              <w:rPr>
                <w:rFonts w:hint="eastAsia"/>
              </w:rPr>
              <w:t>(영문)</w:t>
            </w:r>
          </w:p>
        </w:tc>
        <w:tc>
          <w:tcPr>
            <w:tcW w:w="3260" w:type="dxa"/>
            <w:shd w:val="pct10" w:color="auto" w:fill="auto"/>
            <w:vAlign w:val="center"/>
          </w:tcPr>
          <w:p w14:paraId="5FB0DE54" w14:textId="77777777" w:rsidR="00AA2B55" w:rsidRDefault="002F03BF" w:rsidP="009607E1">
            <w:pPr>
              <w:pStyle w:val="a3"/>
            </w:pPr>
            <w:proofErr w:type="spellStart"/>
            <w:r>
              <w:rPr>
                <w:rFonts w:hint="eastAsia"/>
              </w:rPr>
              <w:t>상세기능</w:t>
            </w:r>
            <w:r w:rsidR="00AA2B55">
              <w:rPr>
                <w:rFonts w:hint="eastAsia"/>
              </w:rPr>
              <w:t>명</w:t>
            </w:r>
            <w:proofErr w:type="spellEnd"/>
            <w:r w:rsidR="00AA2B55">
              <w:rPr>
                <w:rFonts w:hint="eastAsia"/>
              </w:rPr>
              <w:t>(국문)</w:t>
            </w:r>
          </w:p>
        </w:tc>
      </w:tr>
      <w:tr w:rsidR="00491D45" w14:paraId="06835184" w14:textId="77777777" w:rsidTr="00501FE7">
        <w:tc>
          <w:tcPr>
            <w:tcW w:w="1101" w:type="dxa"/>
            <w:vAlign w:val="center"/>
          </w:tcPr>
          <w:p w14:paraId="16068155" w14:textId="77777777" w:rsidR="00491D45" w:rsidRPr="00646573" w:rsidRDefault="00491D45" w:rsidP="00491D45">
            <w:pPr>
              <w:pStyle w:val="aa"/>
              <w:jc w:val="center"/>
              <w:rPr>
                <w:sz w:val="18"/>
              </w:rPr>
            </w:pPr>
            <w:r w:rsidRPr="00646573">
              <w:rPr>
                <w:rFonts w:hint="eastAsia"/>
                <w:sz w:val="18"/>
              </w:rPr>
              <w:t>1</w:t>
            </w:r>
          </w:p>
        </w:tc>
        <w:tc>
          <w:tcPr>
            <w:tcW w:w="2337" w:type="dxa"/>
            <w:vMerge w:val="restart"/>
            <w:vAlign w:val="center"/>
          </w:tcPr>
          <w:p w14:paraId="129C4B8F" w14:textId="77777777" w:rsidR="00491D45" w:rsidRPr="00646573" w:rsidRDefault="00491D45" w:rsidP="00491D45">
            <w:pPr>
              <w:jc w:val="center"/>
              <w:rPr>
                <w:sz w:val="18"/>
              </w:rPr>
            </w:pPr>
            <w:proofErr w:type="spellStart"/>
            <w:r w:rsidRPr="00646573">
              <w:rPr>
                <w:rFonts w:hint="eastAsia"/>
                <w:color w:val="000000" w:themeColor="text1"/>
                <w:sz w:val="18"/>
              </w:rPr>
              <w:t>이용기관공매물건조회서비스</w:t>
            </w:r>
            <w:proofErr w:type="spellEnd"/>
          </w:p>
        </w:tc>
        <w:tc>
          <w:tcPr>
            <w:tcW w:w="3333" w:type="dxa"/>
            <w:vAlign w:val="center"/>
          </w:tcPr>
          <w:p w14:paraId="110B70D6" w14:textId="77777777" w:rsidR="00491D45" w:rsidRPr="00646573" w:rsidRDefault="00491D45" w:rsidP="00491D45">
            <w:pPr>
              <w:rPr>
                <w:color w:val="000000" w:themeColor="text1"/>
                <w:sz w:val="18"/>
              </w:rPr>
            </w:pPr>
            <w:proofErr w:type="spellStart"/>
            <w:r w:rsidRPr="00646573">
              <w:rPr>
                <w:rFonts w:hint="eastAsia"/>
                <w:color w:val="000000" w:themeColor="text1"/>
                <w:sz w:val="18"/>
              </w:rPr>
              <w:t>getPublicSaleAnnouncement</w:t>
            </w:r>
            <w:proofErr w:type="spellEnd"/>
          </w:p>
        </w:tc>
        <w:tc>
          <w:tcPr>
            <w:tcW w:w="3260" w:type="dxa"/>
            <w:vAlign w:val="center"/>
          </w:tcPr>
          <w:p w14:paraId="7EF48AF2" w14:textId="77777777" w:rsidR="00491D45" w:rsidRPr="00646573" w:rsidRDefault="00491D45" w:rsidP="00491D45">
            <w:pPr>
              <w:rPr>
                <w:color w:val="000000" w:themeColor="text1"/>
                <w:sz w:val="18"/>
              </w:rPr>
            </w:pPr>
            <w:proofErr w:type="spellStart"/>
            <w:r w:rsidRPr="00646573">
              <w:rPr>
                <w:rFonts w:hint="eastAsia"/>
                <w:color w:val="000000" w:themeColor="text1"/>
                <w:sz w:val="18"/>
              </w:rPr>
              <w:t>이용기관공고목록조회</w:t>
            </w:r>
            <w:proofErr w:type="spellEnd"/>
          </w:p>
        </w:tc>
      </w:tr>
      <w:tr w:rsidR="00491D45" w14:paraId="01167B4B" w14:textId="77777777" w:rsidTr="00501FE7">
        <w:tc>
          <w:tcPr>
            <w:tcW w:w="1101" w:type="dxa"/>
            <w:vAlign w:val="center"/>
          </w:tcPr>
          <w:p w14:paraId="76DAE222" w14:textId="77777777" w:rsidR="00491D45" w:rsidRPr="00646573" w:rsidRDefault="00491D45" w:rsidP="00491D45">
            <w:pPr>
              <w:pStyle w:val="aa"/>
              <w:jc w:val="center"/>
              <w:rPr>
                <w:sz w:val="18"/>
              </w:rPr>
            </w:pPr>
            <w:r w:rsidRPr="00646573">
              <w:rPr>
                <w:rFonts w:hint="eastAsia"/>
                <w:sz w:val="18"/>
              </w:rPr>
              <w:t>2</w:t>
            </w:r>
          </w:p>
        </w:tc>
        <w:tc>
          <w:tcPr>
            <w:tcW w:w="2337" w:type="dxa"/>
            <w:vMerge/>
          </w:tcPr>
          <w:p w14:paraId="4622207F" w14:textId="77777777" w:rsidR="00491D45" w:rsidRPr="00646573" w:rsidRDefault="00491D45" w:rsidP="00491D45">
            <w:pPr>
              <w:rPr>
                <w:sz w:val="18"/>
              </w:rPr>
            </w:pPr>
          </w:p>
        </w:tc>
        <w:tc>
          <w:tcPr>
            <w:tcW w:w="3333" w:type="dxa"/>
            <w:vAlign w:val="center"/>
          </w:tcPr>
          <w:p w14:paraId="26458294" w14:textId="77777777" w:rsidR="00491D45" w:rsidRPr="00646573" w:rsidRDefault="00491D45" w:rsidP="00491D45">
            <w:pPr>
              <w:rPr>
                <w:color w:val="000000" w:themeColor="text1"/>
                <w:sz w:val="18"/>
              </w:rPr>
            </w:pPr>
            <w:proofErr w:type="spellStart"/>
            <w:r w:rsidRPr="00646573">
              <w:rPr>
                <w:rFonts w:hint="eastAsia"/>
                <w:color w:val="000000" w:themeColor="text1"/>
                <w:sz w:val="18"/>
              </w:rPr>
              <w:t>getPublicSaleObject</w:t>
            </w:r>
            <w:proofErr w:type="spellEnd"/>
          </w:p>
        </w:tc>
        <w:tc>
          <w:tcPr>
            <w:tcW w:w="3260" w:type="dxa"/>
            <w:vAlign w:val="center"/>
          </w:tcPr>
          <w:p w14:paraId="53AF2475" w14:textId="77777777" w:rsidR="00491D45" w:rsidRPr="00646573" w:rsidRDefault="00491D45" w:rsidP="00491D45">
            <w:pPr>
              <w:rPr>
                <w:color w:val="000000" w:themeColor="text1"/>
                <w:sz w:val="18"/>
              </w:rPr>
            </w:pPr>
            <w:proofErr w:type="spellStart"/>
            <w:r w:rsidRPr="00646573">
              <w:rPr>
                <w:rFonts w:hint="eastAsia"/>
                <w:color w:val="000000" w:themeColor="text1"/>
                <w:sz w:val="18"/>
              </w:rPr>
              <w:t>이용기관공매물건목록조회</w:t>
            </w:r>
            <w:proofErr w:type="spellEnd"/>
          </w:p>
        </w:tc>
      </w:tr>
      <w:tr w:rsidR="00491D45" w14:paraId="3852ADB8" w14:textId="77777777" w:rsidTr="00501FE7">
        <w:tc>
          <w:tcPr>
            <w:tcW w:w="1101" w:type="dxa"/>
            <w:vAlign w:val="center"/>
          </w:tcPr>
          <w:p w14:paraId="5684971B" w14:textId="77777777" w:rsidR="00491D45" w:rsidRPr="00646573" w:rsidRDefault="00491D45" w:rsidP="00491D45">
            <w:pPr>
              <w:pStyle w:val="aa"/>
              <w:jc w:val="center"/>
              <w:rPr>
                <w:sz w:val="18"/>
              </w:rPr>
            </w:pPr>
            <w:r w:rsidRPr="00646573">
              <w:rPr>
                <w:rFonts w:hint="eastAsia"/>
                <w:sz w:val="18"/>
              </w:rPr>
              <w:t>3</w:t>
            </w:r>
          </w:p>
        </w:tc>
        <w:tc>
          <w:tcPr>
            <w:tcW w:w="2337" w:type="dxa"/>
            <w:vMerge/>
          </w:tcPr>
          <w:p w14:paraId="37A5BCC1" w14:textId="77777777" w:rsidR="00491D45" w:rsidRPr="00646573" w:rsidRDefault="00491D45" w:rsidP="00491D45">
            <w:pPr>
              <w:rPr>
                <w:color w:val="000000" w:themeColor="text1"/>
                <w:sz w:val="18"/>
              </w:rPr>
            </w:pPr>
          </w:p>
        </w:tc>
        <w:tc>
          <w:tcPr>
            <w:tcW w:w="3333" w:type="dxa"/>
            <w:vAlign w:val="center"/>
          </w:tcPr>
          <w:p w14:paraId="6C47042A" w14:textId="77777777" w:rsidR="00491D45" w:rsidRPr="00646573" w:rsidRDefault="00491D45" w:rsidP="00491D45">
            <w:pPr>
              <w:rPr>
                <w:color w:val="000000" w:themeColor="text1"/>
                <w:sz w:val="18"/>
              </w:rPr>
            </w:pPr>
            <w:proofErr w:type="spellStart"/>
            <w:r w:rsidRPr="00646573">
              <w:rPr>
                <w:rFonts w:hint="eastAsia"/>
                <w:color w:val="000000" w:themeColor="text1"/>
                <w:sz w:val="18"/>
              </w:rPr>
              <w:t>getPublicSaleList</w:t>
            </w:r>
            <w:proofErr w:type="spellEnd"/>
          </w:p>
        </w:tc>
        <w:tc>
          <w:tcPr>
            <w:tcW w:w="3260" w:type="dxa"/>
            <w:vAlign w:val="center"/>
          </w:tcPr>
          <w:p w14:paraId="7B77A71B" w14:textId="77777777" w:rsidR="00491D45" w:rsidRPr="00646573" w:rsidRDefault="00491D45" w:rsidP="00491D45">
            <w:pPr>
              <w:rPr>
                <w:color w:val="000000" w:themeColor="text1"/>
                <w:sz w:val="18"/>
              </w:rPr>
            </w:pPr>
            <w:proofErr w:type="spellStart"/>
            <w:r w:rsidRPr="00646573">
              <w:rPr>
                <w:rFonts w:hint="eastAsia"/>
                <w:color w:val="000000" w:themeColor="text1"/>
                <w:sz w:val="18"/>
              </w:rPr>
              <w:t>이용기관통합공고목록조회</w:t>
            </w:r>
            <w:proofErr w:type="spellEnd"/>
          </w:p>
        </w:tc>
      </w:tr>
      <w:tr w:rsidR="00491D45" w14:paraId="5C7805C0" w14:textId="77777777" w:rsidTr="00501FE7">
        <w:tc>
          <w:tcPr>
            <w:tcW w:w="1101" w:type="dxa"/>
            <w:vAlign w:val="center"/>
          </w:tcPr>
          <w:p w14:paraId="56DF4FDF" w14:textId="77777777" w:rsidR="00491D45" w:rsidRPr="00646573" w:rsidRDefault="00491D45" w:rsidP="00491D45">
            <w:pPr>
              <w:pStyle w:val="aa"/>
              <w:jc w:val="center"/>
              <w:rPr>
                <w:sz w:val="18"/>
              </w:rPr>
            </w:pPr>
            <w:r w:rsidRPr="00646573">
              <w:rPr>
                <w:rFonts w:hint="eastAsia"/>
                <w:sz w:val="18"/>
              </w:rPr>
              <w:t>4</w:t>
            </w:r>
          </w:p>
        </w:tc>
        <w:tc>
          <w:tcPr>
            <w:tcW w:w="2337" w:type="dxa"/>
            <w:vMerge/>
          </w:tcPr>
          <w:p w14:paraId="50080AA8" w14:textId="77777777" w:rsidR="00491D45" w:rsidRPr="00646573" w:rsidRDefault="00491D45" w:rsidP="00491D45">
            <w:pPr>
              <w:rPr>
                <w:color w:val="000000" w:themeColor="text1"/>
                <w:sz w:val="18"/>
              </w:rPr>
            </w:pPr>
          </w:p>
        </w:tc>
        <w:tc>
          <w:tcPr>
            <w:tcW w:w="3333" w:type="dxa"/>
            <w:vAlign w:val="center"/>
          </w:tcPr>
          <w:p w14:paraId="5F8DB768" w14:textId="77777777" w:rsidR="00491D45" w:rsidRPr="00646573" w:rsidRDefault="00491D45" w:rsidP="00491D45">
            <w:pPr>
              <w:rPr>
                <w:color w:val="000000" w:themeColor="text1"/>
                <w:sz w:val="18"/>
              </w:rPr>
            </w:pPr>
            <w:proofErr w:type="spellStart"/>
            <w:r w:rsidRPr="00646573">
              <w:rPr>
                <w:rFonts w:hint="eastAsia"/>
                <w:color w:val="000000" w:themeColor="text1"/>
                <w:sz w:val="18"/>
              </w:rPr>
              <w:t>getPublicSaleAnnouncementList</w:t>
            </w:r>
            <w:proofErr w:type="spellEnd"/>
          </w:p>
        </w:tc>
        <w:tc>
          <w:tcPr>
            <w:tcW w:w="3260" w:type="dxa"/>
            <w:vAlign w:val="center"/>
          </w:tcPr>
          <w:p w14:paraId="5AC1EB98" w14:textId="77777777" w:rsidR="00491D45" w:rsidRPr="00646573" w:rsidRDefault="00491D45" w:rsidP="00491D45">
            <w:pPr>
              <w:rPr>
                <w:color w:val="000000" w:themeColor="text1"/>
                <w:sz w:val="18"/>
              </w:rPr>
            </w:pPr>
            <w:proofErr w:type="spellStart"/>
            <w:r w:rsidRPr="00646573">
              <w:rPr>
                <w:rFonts w:hint="eastAsia"/>
                <w:color w:val="000000" w:themeColor="text1"/>
                <w:sz w:val="18"/>
              </w:rPr>
              <w:t>이용기관매각공고목록조회</w:t>
            </w:r>
            <w:proofErr w:type="spellEnd"/>
          </w:p>
        </w:tc>
      </w:tr>
      <w:tr w:rsidR="00491D45" w14:paraId="700CE3C7" w14:textId="77777777" w:rsidTr="00501FE7">
        <w:tc>
          <w:tcPr>
            <w:tcW w:w="1101" w:type="dxa"/>
            <w:vAlign w:val="center"/>
          </w:tcPr>
          <w:p w14:paraId="0381874C" w14:textId="77777777" w:rsidR="00491D45" w:rsidRPr="00646573" w:rsidRDefault="00491D45" w:rsidP="00491D45">
            <w:pPr>
              <w:pStyle w:val="aa"/>
              <w:jc w:val="center"/>
              <w:rPr>
                <w:sz w:val="18"/>
              </w:rPr>
            </w:pPr>
            <w:r w:rsidRPr="00646573">
              <w:rPr>
                <w:rFonts w:hint="eastAsia"/>
                <w:sz w:val="18"/>
              </w:rPr>
              <w:t>5</w:t>
            </w:r>
          </w:p>
        </w:tc>
        <w:tc>
          <w:tcPr>
            <w:tcW w:w="2337" w:type="dxa"/>
            <w:vMerge/>
          </w:tcPr>
          <w:p w14:paraId="1B301B58" w14:textId="77777777" w:rsidR="00491D45" w:rsidRPr="00646573" w:rsidRDefault="00491D45" w:rsidP="00491D45">
            <w:pPr>
              <w:rPr>
                <w:color w:val="000000" w:themeColor="text1"/>
                <w:sz w:val="18"/>
              </w:rPr>
            </w:pPr>
          </w:p>
        </w:tc>
        <w:tc>
          <w:tcPr>
            <w:tcW w:w="3333" w:type="dxa"/>
            <w:vAlign w:val="center"/>
          </w:tcPr>
          <w:p w14:paraId="1F95C34E" w14:textId="77777777" w:rsidR="00491D45" w:rsidRPr="00646573" w:rsidRDefault="00491D45" w:rsidP="00491D45">
            <w:pPr>
              <w:rPr>
                <w:color w:val="000000" w:themeColor="text1"/>
                <w:sz w:val="18"/>
              </w:rPr>
            </w:pPr>
            <w:proofErr w:type="spellStart"/>
            <w:r w:rsidRPr="00646573">
              <w:rPr>
                <w:rFonts w:hint="eastAsia"/>
                <w:color w:val="000000" w:themeColor="text1"/>
                <w:sz w:val="18"/>
              </w:rPr>
              <w:t>getPublicLeaseAnnouncementList</w:t>
            </w:r>
            <w:proofErr w:type="spellEnd"/>
          </w:p>
        </w:tc>
        <w:tc>
          <w:tcPr>
            <w:tcW w:w="3260" w:type="dxa"/>
            <w:vAlign w:val="center"/>
          </w:tcPr>
          <w:p w14:paraId="4F7253FD" w14:textId="77777777" w:rsidR="00491D45" w:rsidRPr="00646573" w:rsidRDefault="00491D45" w:rsidP="00491D45">
            <w:pPr>
              <w:rPr>
                <w:color w:val="000000" w:themeColor="text1"/>
                <w:sz w:val="18"/>
              </w:rPr>
            </w:pPr>
            <w:proofErr w:type="spellStart"/>
            <w:r w:rsidRPr="00646573">
              <w:rPr>
                <w:rFonts w:hint="eastAsia"/>
                <w:color w:val="000000" w:themeColor="text1"/>
                <w:sz w:val="18"/>
              </w:rPr>
              <w:t>이용기관임대공고목록조회</w:t>
            </w:r>
            <w:proofErr w:type="spellEnd"/>
          </w:p>
        </w:tc>
      </w:tr>
      <w:tr w:rsidR="00491D45" w14:paraId="1A5C4AA9" w14:textId="77777777" w:rsidTr="00501FE7">
        <w:tc>
          <w:tcPr>
            <w:tcW w:w="1101" w:type="dxa"/>
            <w:vAlign w:val="center"/>
          </w:tcPr>
          <w:p w14:paraId="398B4573" w14:textId="77777777" w:rsidR="00491D45" w:rsidRPr="00646573" w:rsidRDefault="00491D45" w:rsidP="00491D45">
            <w:pPr>
              <w:pStyle w:val="aa"/>
              <w:jc w:val="center"/>
              <w:rPr>
                <w:sz w:val="18"/>
              </w:rPr>
            </w:pPr>
            <w:r w:rsidRPr="00646573">
              <w:rPr>
                <w:rFonts w:hint="eastAsia"/>
                <w:sz w:val="18"/>
              </w:rPr>
              <w:t>6</w:t>
            </w:r>
          </w:p>
        </w:tc>
        <w:tc>
          <w:tcPr>
            <w:tcW w:w="2337" w:type="dxa"/>
            <w:vMerge/>
          </w:tcPr>
          <w:p w14:paraId="2EF425DE" w14:textId="77777777" w:rsidR="00491D45" w:rsidRPr="00646573" w:rsidRDefault="00491D45" w:rsidP="00491D45">
            <w:pPr>
              <w:rPr>
                <w:color w:val="000000" w:themeColor="text1"/>
                <w:sz w:val="18"/>
              </w:rPr>
            </w:pPr>
          </w:p>
        </w:tc>
        <w:tc>
          <w:tcPr>
            <w:tcW w:w="3333" w:type="dxa"/>
            <w:vAlign w:val="center"/>
          </w:tcPr>
          <w:p w14:paraId="675D8E5D" w14:textId="77777777" w:rsidR="00491D45" w:rsidRPr="00646573" w:rsidRDefault="00491D45" w:rsidP="00491D45">
            <w:pPr>
              <w:rPr>
                <w:color w:val="000000" w:themeColor="text1"/>
                <w:sz w:val="18"/>
              </w:rPr>
            </w:pPr>
            <w:proofErr w:type="spellStart"/>
            <w:r w:rsidRPr="00646573">
              <w:rPr>
                <w:rFonts w:hint="eastAsia"/>
                <w:color w:val="000000" w:themeColor="text1"/>
                <w:sz w:val="18"/>
              </w:rPr>
              <w:t>getPublicDeadlineAnnouncementList</w:t>
            </w:r>
            <w:proofErr w:type="spellEnd"/>
          </w:p>
        </w:tc>
        <w:tc>
          <w:tcPr>
            <w:tcW w:w="3260" w:type="dxa"/>
            <w:vAlign w:val="center"/>
          </w:tcPr>
          <w:p w14:paraId="0B2B6207" w14:textId="77777777" w:rsidR="00491D45" w:rsidRPr="00646573" w:rsidRDefault="00491D45" w:rsidP="00491D45">
            <w:pPr>
              <w:rPr>
                <w:color w:val="000000" w:themeColor="text1"/>
                <w:sz w:val="18"/>
              </w:rPr>
            </w:pPr>
            <w:proofErr w:type="spellStart"/>
            <w:r w:rsidRPr="00646573">
              <w:rPr>
                <w:rFonts w:hint="eastAsia"/>
                <w:color w:val="000000" w:themeColor="text1"/>
                <w:sz w:val="18"/>
              </w:rPr>
              <w:t>이용기관마감임박공고목록조회</w:t>
            </w:r>
            <w:proofErr w:type="spellEnd"/>
          </w:p>
        </w:tc>
      </w:tr>
    </w:tbl>
    <w:p w14:paraId="61A8FE00" w14:textId="77777777" w:rsidR="00D12211" w:rsidRDefault="001C6576" w:rsidP="00D12211">
      <w:pPr>
        <w:pStyle w:val="4"/>
        <w:ind w:left="1200" w:hanging="400"/>
      </w:pPr>
      <w:proofErr w:type="spellStart"/>
      <w:r>
        <w:rPr>
          <w:rFonts w:hint="eastAsia"/>
          <w:color w:val="000000" w:themeColor="text1"/>
        </w:rPr>
        <w:t>이용기관공고목록조회</w:t>
      </w:r>
      <w:proofErr w:type="spellEnd"/>
      <w:r w:rsidR="00376B29" w:rsidRPr="008058A9">
        <w:rPr>
          <w:rFonts w:hint="eastAsia"/>
          <w:color w:val="000000" w:themeColor="text1"/>
        </w:rPr>
        <w:t xml:space="preserve"> </w:t>
      </w:r>
      <w:proofErr w:type="spellStart"/>
      <w:r w:rsidR="002F03BF">
        <w:rPr>
          <w:rFonts w:hint="eastAsia"/>
        </w:rPr>
        <w:t>상세기능</w:t>
      </w:r>
      <w:proofErr w:type="spellEnd"/>
      <w:r w:rsidR="00D12211">
        <w:rPr>
          <w:rFonts w:hint="eastAsia"/>
        </w:rPr>
        <w:t xml:space="preserve">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01540" w14:paraId="373DA195" w14:textId="77777777" w:rsidTr="009607E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2B252037" w14:textId="77777777" w:rsidR="00401540" w:rsidRDefault="00401540" w:rsidP="00401540">
            <w:pPr>
              <w:pStyle w:val="a8"/>
            </w:pPr>
            <w:proofErr w:type="spellStart"/>
            <w:r>
              <w:rPr>
                <w:rFonts w:hint="eastAsia"/>
              </w:rPr>
              <w:t>상세기능</w:t>
            </w:r>
            <w:proofErr w:type="spellEnd"/>
            <w:r>
              <w:rPr>
                <w:rFonts w:hint="eastAsia"/>
              </w:rPr>
              <w:t xml:space="preserve">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4A51AC21" w14:textId="77777777" w:rsidR="00401540" w:rsidRDefault="00401540" w:rsidP="00401540">
            <w:pPr>
              <w:pStyle w:val="a8"/>
            </w:pPr>
            <w:proofErr w:type="spellStart"/>
            <w:r>
              <w:rPr>
                <w:rFonts w:hint="eastAsia"/>
              </w:rPr>
              <w:t>상세기능</w:t>
            </w:r>
            <w:proofErr w:type="spellEnd"/>
            <w:r>
              <w:rPr>
                <w:rFonts w:hint="eastAsia"/>
              </w:rPr>
              <w:t xml:space="preserve">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3A455923" w14:textId="77777777" w:rsidR="00401540" w:rsidRDefault="00401540" w:rsidP="00401540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117963D1" w14:textId="77777777" w:rsidR="00401540" w:rsidRDefault="00401540" w:rsidP="00401540">
            <w:pPr>
              <w:pStyle w:val="a8"/>
            </w:pPr>
            <w:proofErr w:type="spellStart"/>
            <w:r>
              <w:rPr>
                <w:rFonts w:hint="eastAsia"/>
              </w:rPr>
              <w:t>상세기능</w:t>
            </w:r>
            <w:proofErr w:type="spellEnd"/>
            <w:r>
              <w:rPr>
                <w:rFonts w:hint="eastAsia"/>
              </w:rPr>
              <w:t xml:space="preserve"> 유형</w:t>
            </w:r>
          </w:p>
        </w:tc>
        <w:tc>
          <w:tcPr>
            <w:tcW w:w="3544" w:type="dxa"/>
            <w:gridSpan w:val="2"/>
            <w:vAlign w:val="center"/>
          </w:tcPr>
          <w:p w14:paraId="78F70311" w14:textId="77777777" w:rsidR="00401540" w:rsidRDefault="00401540" w:rsidP="00401540">
            <w:r>
              <w:rPr>
                <w:rFonts w:hint="eastAsia"/>
              </w:rPr>
              <w:t>조회(목록)</w:t>
            </w:r>
          </w:p>
        </w:tc>
      </w:tr>
      <w:tr w:rsidR="00401540" w14:paraId="1F3AD73D" w14:textId="77777777" w:rsidTr="00401540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14:paraId="526C9517" w14:textId="77777777" w:rsidR="00401540" w:rsidRDefault="00401540" w:rsidP="00401540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2AA06388" w14:textId="77777777" w:rsidR="00401540" w:rsidRDefault="00401540" w:rsidP="00401540">
            <w:pPr>
              <w:pStyle w:val="a8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14:paraId="66171984" w14:textId="77777777" w:rsidR="00401540" w:rsidRDefault="00B176DD" w:rsidP="00401540">
            <w:proofErr w:type="spellStart"/>
            <w:r>
              <w:rPr>
                <w:rFonts w:hint="eastAsia"/>
                <w:color w:val="000000" w:themeColor="text1"/>
              </w:rPr>
              <w:t>이용기관공고목록조회</w:t>
            </w:r>
            <w:proofErr w:type="spellEnd"/>
          </w:p>
        </w:tc>
      </w:tr>
      <w:tr w:rsidR="00302844" w14:paraId="3BBB7E34" w14:textId="77777777" w:rsidTr="00401540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14:paraId="2F60036C" w14:textId="77777777" w:rsidR="00302844" w:rsidRDefault="00302844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11700BEC" w14:textId="77777777" w:rsidR="00302844" w:rsidRDefault="00302844" w:rsidP="00401540">
            <w:pPr>
              <w:pStyle w:val="a8"/>
            </w:pPr>
            <w:proofErr w:type="spellStart"/>
            <w:r>
              <w:rPr>
                <w:rFonts w:hint="eastAsia"/>
              </w:rPr>
              <w:t>상세기능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  <w:tc>
          <w:tcPr>
            <w:tcW w:w="7404" w:type="dxa"/>
            <w:gridSpan w:val="4"/>
            <w:vAlign w:val="center"/>
          </w:tcPr>
          <w:p w14:paraId="12860D5E" w14:textId="2277BBC0" w:rsidR="00FB7320" w:rsidRPr="008058A9" w:rsidRDefault="006709EC" w:rsidP="00FB7320">
            <w:pPr>
              <w:spacing w:after="0" w:line="240" w:lineRule="auto"/>
              <w:rPr>
                <w:color w:val="000000" w:themeColor="text1"/>
              </w:rPr>
            </w:pPr>
            <w:r w:rsidRPr="006709EC">
              <w:rPr>
                <w:rFonts w:hint="eastAsia"/>
                <w:color w:val="000000" w:themeColor="text1"/>
              </w:rPr>
              <w:t>처분방식코드</w:t>
            </w:r>
            <w:r w:rsidRPr="006709EC">
              <w:rPr>
                <w:color w:val="000000" w:themeColor="text1"/>
              </w:rPr>
              <w:t>, 입찰방식코드, 입찰형태코드 등을 이용해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6709EC">
              <w:rPr>
                <w:rFonts w:hint="eastAsia"/>
                <w:color w:val="000000" w:themeColor="text1"/>
              </w:rPr>
              <w:t>공고번호</w:t>
            </w:r>
            <w:proofErr w:type="spellEnd"/>
            <w:r w:rsidRPr="006709EC">
              <w:rPr>
                <w:color w:val="000000" w:themeColor="text1"/>
              </w:rPr>
              <w:t xml:space="preserve">, </w:t>
            </w:r>
            <w:proofErr w:type="spellStart"/>
            <w:r w:rsidRPr="006709EC">
              <w:rPr>
                <w:color w:val="000000" w:themeColor="text1"/>
              </w:rPr>
              <w:t>공매번호</w:t>
            </w:r>
            <w:proofErr w:type="spellEnd"/>
            <w:r w:rsidRPr="006709EC">
              <w:rPr>
                <w:color w:val="000000" w:themeColor="text1"/>
              </w:rPr>
              <w:t xml:space="preserve">, 공고종류코드, </w:t>
            </w:r>
            <w:proofErr w:type="spellStart"/>
            <w:r w:rsidRPr="006709EC">
              <w:rPr>
                <w:color w:val="000000" w:themeColor="text1"/>
              </w:rPr>
              <w:t>공고종류</w:t>
            </w:r>
            <w:proofErr w:type="spellEnd"/>
            <w:r w:rsidRPr="006709EC">
              <w:rPr>
                <w:color w:val="000000" w:themeColor="text1"/>
              </w:rPr>
              <w:t xml:space="preserve">, 입찰형태코드, </w:t>
            </w:r>
            <w:proofErr w:type="spellStart"/>
            <w:r w:rsidRPr="006709EC">
              <w:rPr>
                <w:color w:val="000000" w:themeColor="text1"/>
              </w:rPr>
              <w:t>입찰형태</w:t>
            </w:r>
            <w:proofErr w:type="spellEnd"/>
            <w:r w:rsidRPr="006709EC">
              <w:rPr>
                <w:color w:val="000000" w:themeColor="text1"/>
              </w:rPr>
              <w:t xml:space="preserve"> 등을 조회하는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6709EC">
              <w:rPr>
                <w:rFonts w:hint="eastAsia"/>
                <w:color w:val="000000" w:themeColor="text1"/>
              </w:rPr>
              <w:t>이용기관공고목록조회</w:t>
            </w:r>
            <w:proofErr w:type="spellEnd"/>
            <w:r w:rsidRPr="006709EC">
              <w:rPr>
                <w:color w:val="000000" w:themeColor="text1"/>
              </w:rPr>
              <w:t xml:space="preserve"> 기능</w:t>
            </w:r>
          </w:p>
        </w:tc>
      </w:tr>
      <w:tr w:rsidR="00302844" w14:paraId="72E6B08D" w14:textId="7777777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22E56D6E" w14:textId="77777777" w:rsidR="00302844" w:rsidRDefault="00302844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56A3D4F3" w14:textId="77777777" w:rsidR="00302844" w:rsidRDefault="00302844" w:rsidP="009607E1">
            <w:pPr>
              <w:pStyle w:val="a8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662D4CC3" w14:textId="77777777" w:rsidR="00302844" w:rsidRDefault="00167185" w:rsidP="009607E1">
            <w:r>
              <w:rPr>
                <w:rFonts w:hint="eastAsia"/>
                <w:color w:val="000000" w:themeColor="text1"/>
              </w:rPr>
              <w:t>/openapi/services/UtlinsttPblsalThingInquireSvc/getPublicSaleAnnouncement</w:t>
            </w:r>
          </w:p>
        </w:tc>
      </w:tr>
      <w:tr w:rsidR="00302844" w14:paraId="4FAC5EDE" w14:textId="7777777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170FF7A7" w14:textId="77777777" w:rsidR="00302844" w:rsidRDefault="00302844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5A9C80D5" w14:textId="77777777" w:rsidR="00302844" w:rsidRDefault="00302844" w:rsidP="009607E1">
            <w:pPr>
              <w:pStyle w:val="a8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410749F0" w14:textId="77777777" w:rsidR="00302844" w:rsidRDefault="00302844" w:rsidP="009607E1">
            <w:r>
              <w:rPr>
                <w:rFonts w:hint="eastAsia"/>
              </w:rPr>
              <w:t>[</w:t>
            </w:r>
            <w:r w:rsidRPr="008058A9">
              <w:rPr>
                <w:rFonts w:hint="eastAsia"/>
                <w:color w:val="000000" w:themeColor="text1"/>
              </w:rPr>
              <w:t>6000 bytes</w:t>
            </w:r>
            <w:r>
              <w:rPr>
                <w:rFonts w:hint="eastAsia"/>
              </w:rPr>
              <w:t>]</w:t>
            </w:r>
          </w:p>
        </w:tc>
      </w:tr>
      <w:tr w:rsidR="00302844" w14:paraId="7AC0B127" w14:textId="7777777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22C04CF5" w14:textId="77777777" w:rsidR="00302844" w:rsidRDefault="00302844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46551278" w14:textId="77777777" w:rsidR="00302844" w:rsidRDefault="00302844" w:rsidP="009607E1">
            <w:pPr>
              <w:pStyle w:val="a8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48B259AA" w14:textId="77777777" w:rsidR="00302844" w:rsidRDefault="00302844" w:rsidP="00B64E94">
            <w:r>
              <w:rPr>
                <w:rFonts w:hint="eastAsia"/>
              </w:rPr>
              <w:t>[</w:t>
            </w:r>
            <w:r w:rsidR="00A42E7F">
              <w:rPr>
                <w:rFonts w:hint="eastAsia"/>
                <w:color w:val="000000" w:themeColor="text1"/>
              </w:rPr>
              <w:t xml:space="preserve">600 </w:t>
            </w:r>
            <w:proofErr w:type="spellStart"/>
            <w:r w:rsidRPr="008058A9">
              <w:rPr>
                <w:rFonts w:hint="eastAsia"/>
                <w:color w:val="000000" w:themeColor="text1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7D26A0F3" w14:textId="77777777" w:rsidR="00302844" w:rsidRDefault="00302844" w:rsidP="009607E1">
            <w:pPr>
              <w:pStyle w:val="a8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4DF99472" w14:textId="77777777" w:rsidR="00302844" w:rsidRDefault="00302844" w:rsidP="00B64E94">
            <w:r>
              <w:t>[</w:t>
            </w:r>
            <w:r w:rsidRPr="008058A9">
              <w:rPr>
                <w:color w:val="000000" w:themeColor="text1"/>
              </w:rPr>
              <w:t xml:space="preserve">40 </w:t>
            </w:r>
            <w:proofErr w:type="spellStart"/>
            <w:r w:rsidRPr="008058A9">
              <w:rPr>
                <w:color w:val="000000" w:themeColor="text1"/>
              </w:rPr>
              <w:t>tps</w:t>
            </w:r>
            <w:proofErr w:type="spellEnd"/>
            <w:r>
              <w:t>]</w:t>
            </w:r>
          </w:p>
        </w:tc>
      </w:tr>
    </w:tbl>
    <w:p w14:paraId="4D5919E8" w14:textId="77777777" w:rsidR="00C34808" w:rsidRDefault="00D12211" w:rsidP="00C34808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2"/>
        <w:gridCol w:w="1404"/>
        <w:gridCol w:w="1670"/>
        <w:gridCol w:w="651"/>
        <w:gridCol w:w="1114"/>
        <w:gridCol w:w="2127"/>
      </w:tblGrid>
      <w:tr w:rsidR="006D4803" w14:paraId="425844E2" w14:textId="77777777" w:rsidTr="00492C6A"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6E43B31E" w14:textId="77777777" w:rsidR="00C34808" w:rsidRDefault="00C34808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363B7DEF" w14:textId="77777777" w:rsidR="00C34808" w:rsidRDefault="00C34808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235B135E" w14:textId="77777777" w:rsidR="00C34808" w:rsidRDefault="00C34808">
            <w:pPr>
              <w:pStyle w:val="a8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항목크기</w:t>
            </w:r>
            <w:proofErr w:type="spellEnd"/>
          </w:p>
        </w:tc>
        <w:tc>
          <w:tcPr>
            <w:tcW w:w="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7802B2F2" w14:textId="77777777" w:rsidR="00C34808" w:rsidRDefault="00C34808">
            <w:pPr>
              <w:pStyle w:val="a8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항목구분</w:t>
            </w:r>
            <w:proofErr w:type="spellEnd"/>
          </w:p>
        </w:tc>
        <w:tc>
          <w:tcPr>
            <w:tcW w:w="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1A97D7CA" w14:textId="77777777" w:rsidR="00C34808" w:rsidRDefault="00C34808">
            <w:pPr>
              <w:pStyle w:val="a8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샘플데이터</w:t>
            </w:r>
            <w:proofErr w:type="spellEnd"/>
          </w:p>
        </w:tc>
        <w:tc>
          <w:tcPr>
            <w:tcW w:w="11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4E3E2D2F" w14:textId="77777777" w:rsidR="00C34808" w:rsidRDefault="00C34808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B771F3" w14:paraId="39FA4973" w14:textId="77777777" w:rsidTr="00492C6A"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75FA7" w14:textId="77777777" w:rsidR="00B771F3" w:rsidRDefault="00B771F3" w:rsidP="00501FE7">
            <w:pPr>
              <w:pStyle w:val="aa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D636E" w14:textId="77777777" w:rsidR="00B771F3" w:rsidRDefault="00B771F3" w:rsidP="00501FE7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C6407" w14:textId="77777777" w:rsidR="00B771F3" w:rsidRDefault="00B771F3" w:rsidP="00501FE7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63E0D" w14:textId="77777777" w:rsidR="00B771F3" w:rsidRDefault="00B771F3" w:rsidP="00501FE7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76CEF" w14:textId="77777777" w:rsidR="00B771F3" w:rsidRDefault="00B771F3" w:rsidP="00501FE7">
            <w:pPr>
              <w:pStyle w:val="aa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11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B0276" w14:textId="77777777" w:rsidR="00B771F3" w:rsidRDefault="00B771F3" w:rsidP="00501FE7">
            <w:pPr>
              <w:pStyle w:val="aa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B771F3" w14:paraId="11104C56" w14:textId="77777777" w:rsidTr="00492C6A"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09FC9" w14:textId="77777777" w:rsidR="00B771F3" w:rsidRDefault="00B771F3" w:rsidP="00501FE7">
            <w:pPr>
              <w:pStyle w:val="aa"/>
            </w:pPr>
            <w:proofErr w:type="spellStart"/>
            <w:r>
              <w:t>numOfRows</w:t>
            </w:r>
            <w:proofErr w:type="spellEnd"/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EC826" w14:textId="77777777" w:rsidR="00B771F3" w:rsidRDefault="00B771F3" w:rsidP="00501FE7">
            <w:pPr>
              <w:pStyle w:val="aa"/>
            </w:pPr>
            <w:r w:rsidRPr="003E22ED">
              <w:rPr>
                <w:rFonts w:hint="eastAsia"/>
              </w:rPr>
              <w:t>페이지당</w:t>
            </w:r>
            <w:r w:rsidRPr="003E22ED">
              <w:t xml:space="preserve"> 데이터 개수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12363" w14:textId="77777777" w:rsidR="00B771F3" w:rsidRDefault="00B771F3" w:rsidP="00501FE7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74EAE" w14:textId="77777777" w:rsidR="00B771F3" w:rsidRDefault="00B771F3" w:rsidP="00501FE7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22827" w14:textId="77777777" w:rsidR="00B771F3" w:rsidRDefault="00B771F3" w:rsidP="00501FE7">
            <w:pPr>
              <w:pStyle w:val="aa"/>
            </w:pPr>
            <w:r>
              <w:rPr>
                <w:rFonts w:hint="eastAsia"/>
              </w:rPr>
              <w:t>10</w:t>
            </w:r>
          </w:p>
        </w:tc>
        <w:tc>
          <w:tcPr>
            <w:tcW w:w="11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B29D2" w14:textId="77777777" w:rsidR="00B771F3" w:rsidRDefault="00B771F3" w:rsidP="00501FE7">
            <w:pPr>
              <w:pStyle w:val="aa"/>
            </w:pPr>
            <w:r w:rsidRPr="003E22ED">
              <w:rPr>
                <w:rFonts w:hint="eastAsia"/>
              </w:rPr>
              <w:t>페이지당</w:t>
            </w:r>
            <w:r w:rsidRPr="003E22ED">
              <w:t xml:space="preserve"> 데이터 개수</w:t>
            </w:r>
          </w:p>
        </w:tc>
      </w:tr>
      <w:tr w:rsidR="00B771F3" w14:paraId="71ABBF13" w14:textId="77777777" w:rsidTr="00492C6A"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D3A10" w14:textId="77777777" w:rsidR="00B771F3" w:rsidRDefault="00B771F3" w:rsidP="00501FE7">
            <w:pPr>
              <w:pStyle w:val="aa"/>
            </w:pPr>
            <w:proofErr w:type="spellStart"/>
            <w:r>
              <w:t>pageNo</w:t>
            </w:r>
            <w:proofErr w:type="spellEnd"/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941D7" w14:textId="77777777" w:rsidR="00B771F3" w:rsidRDefault="00B771F3" w:rsidP="00501FE7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FC0A0" w14:textId="77777777" w:rsidR="00B771F3" w:rsidRDefault="00B771F3" w:rsidP="00501FE7">
            <w:pPr>
              <w:pStyle w:val="aa"/>
            </w:pPr>
            <w:r>
              <w:rPr>
                <w:rFonts w:hint="eastAsia"/>
              </w:rPr>
              <w:t>5</w:t>
            </w:r>
          </w:p>
        </w:tc>
        <w:tc>
          <w:tcPr>
            <w:tcW w:w="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DAD10" w14:textId="77777777" w:rsidR="00B771F3" w:rsidRDefault="00B771F3" w:rsidP="00501FE7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5313A" w14:textId="77777777" w:rsidR="00B771F3" w:rsidRDefault="00B771F3" w:rsidP="00501FE7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1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E6600" w14:textId="77777777" w:rsidR="00B771F3" w:rsidRDefault="00B771F3" w:rsidP="00501FE7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</w:tr>
      <w:tr w:rsidR="00492C6A" w14:paraId="6912D831" w14:textId="77777777" w:rsidTr="00402780"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E3B22" w14:textId="77777777" w:rsidR="00B771F3" w:rsidRDefault="00B771F3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DPSL_MTD_CD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BF623D" w14:textId="77777777" w:rsidR="00B771F3" w:rsidRDefault="00B771F3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처분방식코드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28A4AA" w14:textId="77777777" w:rsidR="00B771F3" w:rsidRDefault="00B771F3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VARCHAR2(4)</w:t>
            </w:r>
          </w:p>
        </w:tc>
        <w:tc>
          <w:tcPr>
            <w:tcW w:w="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41D3D1" w14:textId="120A2BD3" w:rsidR="00B771F3" w:rsidRDefault="006376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67CC66" w14:textId="77777777" w:rsidR="00B771F3" w:rsidRDefault="00B771F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0001</w:t>
            </w:r>
          </w:p>
        </w:tc>
        <w:tc>
          <w:tcPr>
            <w:tcW w:w="11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1925DF" w14:textId="77777777" w:rsidR="00B771F3" w:rsidRDefault="00B771F3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0001 매각 </w:t>
            </w:r>
          </w:p>
          <w:p w14:paraId="2DCE940F" w14:textId="77777777" w:rsidR="00B771F3" w:rsidRDefault="00B771F3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0002 임대(대부)</w:t>
            </w:r>
          </w:p>
        </w:tc>
      </w:tr>
      <w:tr w:rsidR="00492C6A" w14:paraId="62A2DBA9" w14:textId="77777777" w:rsidTr="00402780"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FCBA5A" w14:textId="77777777" w:rsidR="00B771F3" w:rsidRDefault="00B771F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BID_MTD_CD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85CD6A" w14:textId="77777777" w:rsidR="00B771F3" w:rsidRDefault="00B771F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입찰방식코드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261043" w14:textId="77777777" w:rsidR="00B771F3" w:rsidRDefault="00B771F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VARCHAR2(4)</w:t>
            </w:r>
          </w:p>
        </w:tc>
        <w:tc>
          <w:tcPr>
            <w:tcW w:w="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4A8904" w14:textId="77777777" w:rsidR="00B771F3" w:rsidRDefault="00B771F3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764DF" w14:textId="77777777" w:rsidR="00B771F3" w:rsidRDefault="00A26ED3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0001</w:t>
            </w:r>
          </w:p>
        </w:tc>
        <w:tc>
          <w:tcPr>
            <w:tcW w:w="11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65BA20" w14:textId="77777777" w:rsidR="00004A45" w:rsidRDefault="00B771F3" w:rsidP="00004A45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0001 </w:t>
            </w:r>
            <w:proofErr w:type="spellStart"/>
            <w:r>
              <w:rPr>
                <w:rFonts w:hint="eastAsia"/>
                <w:color w:val="000000" w:themeColor="text1"/>
              </w:rPr>
              <w:t>최고가방식</w:t>
            </w:r>
            <w:proofErr w:type="spellEnd"/>
            <w:r w:rsidR="00004A45">
              <w:rPr>
                <w:rFonts w:hint="eastAsia"/>
                <w:color w:val="000000" w:themeColor="text1"/>
              </w:rPr>
              <w:t xml:space="preserve"> </w:t>
            </w:r>
          </w:p>
          <w:p w14:paraId="59A1FB85" w14:textId="77777777" w:rsidR="00B771F3" w:rsidRDefault="00B771F3" w:rsidP="00004A45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0002 </w:t>
            </w:r>
            <w:proofErr w:type="spellStart"/>
            <w:r>
              <w:rPr>
                <w:rFonts w:hint="eastAsia"/>
                <w:color w:val="000000" w:themeColor="text1"/>
              </w:rPr>
              <w:t>호가방식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 </w:t>
            </w:r>
          </w:p>
          <w:p w14:paraId="363B095E" w14:textId="77777777" w:rsidR="00B771F3" w:rsidRDefault="00B771F3" w:rsidP="00004A45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0003 평가방식  </w:t>
            </w:r>
          </w:p>
          <w:p w14:paraId="11E31A2B" w14:textId="77777777" w:rsidR="00B771F3" w:rsidRDefault="00B771F3" w:rsidP="00004A45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0004 </w:t>
            </w:r>
            <w:proofErr w:type="spellStart"/>
            <w:r>
              <w:rPr>
                <w:rFonts w:hint="eastAsia"/>
                <w:color w:val="000000" w:themeColor="text1"/>
              </w:rPr>
              <w:t>추첨방식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 </w:t>
            </w:r>
          </w:p>
          <w:p w14:paraId="506F8DE1" w14:textId="77777777" w:rsidR="00B771F3" w:rsidRDefault="00B771F3" w:rsidP="00004A45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0005 </w:t>
            </w:r>
            <w:proofErr w:type="spellStart"/>
            <w:r>
              <w:rPr>
                <w:rFonts w:hint="eastAsia"/>
                <w:color w:val="000000" w:themeColor="text1"/>
              </w:rPr>
              <w:t>시담방식</w:t>
            </w:r>
            <w:proofErr w:type="spellEnd"/>
          </w:p>
        </w:tc>
      </w:tr>
      <w:tr w:rsidR="00492C6A" w14:paraId="5D8C9547" w14:textId="77777777" w:rsidTr="00402780"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D1C3F4" w14:textId="77777777" w:rsidR="00B771F3" w:rsidRDefault="00B771F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BID_DVSN_CD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572E26" w14:textId="77777777" w:rsidR="00B771F3" w:rsidRDefault="00B771F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입찰형태코드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923EB9" w14:textId="77777777" w:rsidR="00B771F3" w:rsidRDefault="00B771F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VARCHAR2(4)</w:t>
            </w:r>
          </w:p>
        </w:tc>
        <w:tc>
          <w:tcPr>
            <w:tcW w:w="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7D0DA9" w14:textId="77777777" w:rsidR="00B771F3" w:rsidRDefault="00B771F3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1C6AF" w14:textId="77777777" w:rsidR="00B771F3" w:rsidRDefault="00A26ED3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0002</w:t>
            </w:r>
          </w:p>
        </w:tc>
        <w:tc>
          <w:tcPr>
            <w:tcW w:w="11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B033EA" w14:textId="77777777" w:rsidR="00B771F3" w:rsidRDefault="00B771F3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0001 </w:t>
            </w:r>
            <w:proofErr w:type="spellStart"/>
            <w:r>
              <w:rPr>
                <w:rFonts w:hint="eastAsia"/>
                <w:color w:val="000000" w:themeColor="text1"/>
              </w:rPr>
              <w:t>인터넷공매</w:t>
            </w:r>
            <w:proofErr w:type="spellEnd"/>
          </w:p>
          <w:p w14:paraId="05C47A18" w14:textId="77777777" w:rsidR="00B771F3" w:rsidRDefault="00B771F3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0002 </w:t>
            </w:r>
            <w:proofErr w:type="spellStart"/>
            <w:r>
              <w:rPr>
                <w:rFonts w:hint="eastAsia"/>
                <w:color w:val="000000" w:themeColor="text1"/>
              </w:rPr>
              <w:t>현장공매</w:t>
            </w:r>
            <w:proofErr w:type="spellEnd"/>
          </w:p>
        </w:tc>
      </w:tr>
      <w:tr w:rsidR="00492C6A" w14:paraId="0ED13998" w14:textId="77777777" w:rsidTr="00402780"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47A539" w14:textId="77777777" w:rsidR="00B771F3" w:rsidRDefault="00B771F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PRPT_DVSN_CD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9A7324" w14:textId="77777777" w:rsidR="00B771F3" w:rsidRDefault="00B771F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재산구분코드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401A99" w14:textId="77777777" w:rsidR="00B771F3" w:rsidRDefault="00B771F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VARCHAR2(4)</w:t>
            </w:r>
          </w:p>
        </w:tc>
        <w:tc>
          <w:tcPr>
            <w:tcW w:w="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49365A" w14:textId="77777777" w:rsidR="00B771F3" w:rsidRDefault="00B771F3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6DB36" w14:textId="77777777" w:rsidR="00B771F3" w:rsidRDefault="00A26ED3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0003</w:t>
            </w:r>
          </w:p>
        </w:tc>
        <w:tc>
          <w:tcPr>
            <w:tcW w:w="11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046927" w14:textId="77777777" w:rsidR="00B771F3" w:rsidRDefault="00B771F3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0001 국유재산      </w:t>
            </w:r>
          </w:p>
          <w:p w14:paraId="2F42E266" w14:textId="77777777" w:rsidR="00B771F3" w:rsidRDefault="00B771F3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0002 공유재산      </w:t>
            </w:r>
          </w:p>
          <w:p w14:paraId="33F425BE" w14:textId="77777777" w:rsidR="00B771F3" w:rsidRDefault="00B771F3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0003 금융권담보재산</w:t>
            </w:r>
          </w:p>
          <w:p w14:paraId="3858B6D3" w14:textId="77777777" w:rsidR="00B771F3" w:rsidRDefault="00B771F3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0004 </w:t>
            </w:r>
            <w:proofErr w:type="spellStart"/>
            <w:r>
              <w:rPr>
                <w:rFonts w:hint="eastAsia"/>
                <w:color w:val="000000" w:themeColor="text1"/>
              </w:rPr>
              <w:t>불용품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       </w:t>
            </w:r>
          </w:p>
          <w:p w14:paraId="3E6A9D76" w14:textId="77777777" w:rsidR="00B771F3" w:rsidRDefault="00B771F3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0005 기타일반재산  </w:t>
            </w:r>
          </w:p>
          <w:p w14:paraId="1B27856C" w14:textId="77777777" w:rsidR="00B771F3" w:rsidRDefault="00B771F3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0006 </w:t>
            </w:r>
            <w:proofErr w:type="spellStart"/>
            <w:r>
              <w:rPr>
                <w:rFonts w:hint="eastAsia"/>
                <w:color w:val="000000" w:themeColor="text1"/>
              </w:rPr>
              <w:t>유입자산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     </w:t>
            </w:r>
          </w:p>
          <w:p w14:paraId="563633A2" w14:textId="77777777" w:rsidR="00B771F3" w:rsidRDefault="00B771F3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0007 압류재산      </w:t>
            </w:r>
          </w:p>
          <w:p w14:paraId="7867BEEA" w14:textId="77777777" w:rsidR="00B771F3" w:rsidRDefault="00B771F3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0008 </w:t>
            </w:r>
            <w:proofErr w:type="spellStart"/>
            <w:r>
              <w:rPr>
                <w:rFonts w:hint="eastAsia"/>
                <w:color w:val="000000" w:themeColor="text1"/>
              </w:rPr>
              <w:t>수탁재산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     </w:t>
            </w:r>
          </w:p>
          <w:p w14:paraId="01581DF5" w14:textId="77777777" w:rsidR="00B771F3" w:rsidRDefault="00B771F3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0010 국유재산(</w:t>
            </w:r>
            <w:proofErr w:type="spellStart"/>
            <w:r>
              <w:rPr>
                <w:rFonts w:hint="eastAsia"/>
                <w:color w:val="000000" w:themeColor="text1"/>
              </w:rPr>
              <w:t>캠코</w:t>
            </w:r>
            <w:proofErr w:type="spellEnd"/>
            <w:r>
              <w:rPr>
                <w:rFonts w:hint="eastAsia"/>
                <w:color w:val="000000" w:themeColor="text1"/>
              </w:rPr>
              <w:t>)</w:t>
            </w:r>
          </w:p>
          <w:p w14:paraId="2C81E8EB" w14:textId="77777777" w:rsidR="002823F6" w:rsidRPr="002823F6" w:rsidRDefault="002823F6" w:rsidP="00492C6A">
            <w:pPr>
              <w:spacing w:after="0"/>
              <w:rPr>
                <w:color w:val="000000" w:themeColor="text1"/>
                <w:spacing w:val="-20"/>
              </w:rPr>
            </w:pPr>
            <w:r w:rsidRPr="00402780">
              <w:rPr>
                <w:spacing w:val="-20"/>
              </w:rPr>
              <w:t>0011</w:t>
            </w:r>
            <w:r w:rsidRPr="00402780">
              <w:rPr>
                <w:rFonts w:hint="eastAsia"/>
                <w:spacing w:val="-20"/>
              </w:rPr>
              <w:t xml:space="preserve"> 수탁담보주택(</w:t>
            </w:r>
            <w:proofErr w:type="spellStart"/>
            <w:r w:rsidRPr="00402780">
              <w:rPr>
                <w:rFonts w:hint="eastAsia"/>
                <w:spacing w:val="-20"/>
              </w:rPr>
              <w:t>캠</w:t>
            </w:r>
            <w:r w:rsidRPr="00402780">
              <w:rPr>
                <w:rFonts w:hint="eastAsia"/>
                <w:spacing w:val="-20"/>
              </w:rPr>
              <w:lastRenderedPageBreak/>
              <w:t>코</w:t>
            </w:r>
            <w:proofErr w:type="spellEnd"/>
            <w:r w:rsidRPr="00402780">
              <w:rPr>
                <w:rFonts w:hint="eastAsia"/>
                <w:spacing w:val="-20"/>
              </w:rPr>
              <w:t>)</w:t>
            </w:r>
          </w:p>
        </w:tc>
      </w:tr>
      <w:tr w:rsidR="00492C6A" w14:paraId="063264B8" w14:textId="77777777" w:rsidTr="00402780"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9B405F" w14:textId="77777777" w:rsidR="00B771F3" w:rsidRDefault="00B771F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TOT_AMT_UNPC_DVSN_CD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01248F" w14:textId="77777777" w:rsidR="00B771F3" w:rsidRDefault="00B771F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총액단가구분코드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E4724D" w14:textId="77777777" w:rsidR="00B771F3" w:rsidRDefault="00B771F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VARCHAR2(4)</w:t>
            </w:r>
          </w:p>
        </w:tc>
        <w:tc>
          <w:tcPr>
            <w:tcW w:w="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01EF28" w14:textId="77777777" w:rsidR="00B771F3" w:rsidRDefault="00B771F3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09CAF" w14:textId="77777777" w:rsidR="00B771F3" w:rsidRDefault="00A26ED3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0001</w:t>
            </w:r>
          </w:p>
        </w:tc>
        <w:tc>
          <w:tcPr>
            <w:tcW w:w="11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C7C688" w14:textId="77777777" w:rsidR="00B771F3" w:rsidRDefault="00B771F3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0001 총액      </w:t>
            </w:r>
          </w:p>
          <w:p w14:paraId="3C182AE5" w14:textId="77777777" w:rsidR="00B771F3" w:rsidRDefault="00B771F3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0002 단가</w:t>
            </w:r>
          </w:p>
        </w:tc>
      </w:tr>
      <w:tr w:rsidR="00492C6A" w14:paraId="2BEF7C78" w14:textId="77777777" w:rsidTr="00492C6A"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4E8BEF" w14:textId="77777777" w:rsidR="00B771F3" w:rsidRDefault="00B771F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CTGR_HIRK_ID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5B264B" w14:textId="77777777" w:rsidR="00B771F3" w:rsidRDefault="00B771F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카테고리상위ID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D8D640" w14:textId="77777777" w:rsidR="00B771F3" w:rsidRDefault="00B771F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VARCHAR2(20)</w:t>
            </w:r>
          </w:p>
        </w:tc>
        <w:tc>
          <w:tcPr>
            <w:tcW w:w="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A02844" w14:textId="77777777" w:rsidR="00B771F3" w:rsidRDefault="00B771F3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5C2CB" w14:textId="77777777" w:rsidR="00B771F3" w:rsidRDefault="00A26ED3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30000</w:t>
            </w:r>
          </w:p>
        </w:tc>
        <w:tc>
          <w:tcPr>
            <w:tcW w:w="11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7EDCF4" w14:textId="77777777" w:rsidR="00B771F3" w:rsidRDefault="00B771F3" w:rsidP="00492C6A">
            <w:pPr>
              <w:spacing w:after="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코드조회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오퍼레이션 참조</w:t>
            </w:r>
          </w:p>
        </w:tc>
      </w:tr>
      <w:tr w:rsidR="00492C6A" w14:paraId="68D09261" w14:textId="77777777" w:rsidTr="00492C6A"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86DCCA" w14:textId="77777777" w:rsidR="00B771F3" w:rsidRDefault="00B771F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CTGR_HIRK_ID_MID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D0F903" w14:textId="77777777" w:rsidR="00B771F3" w:rsidRDefault="00B771F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카테고리상위ID(중간)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EDDACE" w14:textId="77777777" w:rsidR="00B771F3" w:rsidRDefault="00B771F3" w:rsidP="00492C6A">
            <w:pPr>
              <w:spacing w:after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VARCHAR2(20)</w:t>
            </w:r>
          </w:p>
        </w:tc>
        <w:tc>
          <w:tcPr>
            <w:tcW w:w="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EFEE31" w14:textId="77777777" w:rsidR="00B771F3" w:rsidRDefault="00B771F3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1DA71" w14:textId="77777777" w:rsidR="00B771F3" w:rsidRDefault="00A26ED3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10110</w:t>
            </w:r>
          </w:p>
        </w:tc>
        <w:tc>
          <w:tcPr>
            <w:tcW w:w="11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75F8A5" w14:textId="77777777" w:rsidR="00B771F3" w:rsidRDefault="00B771F3" w:rsidP="00492C6A">
            <w:pPr>
              <w:spacing w:after="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코드조회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오퍼레이션 참조</w:t>
            </w:r>
          </w:p>
        </w:tc>
      </w:tr>
      <w:tr w:rsidR="00A26ED3" w14:paraId="6079C6EB" w14:textId="77777777" w:rsidTr="00492C6A"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8C752C" w14:textId="77777777" w:rsidR="00A26ED3" w:rsidRDefault="00A26ED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SIDO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77DBF9" w14:textId="77777777" w:rsidR="00A26ED3" w:rsidRDefault="00A26ED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물건소재지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(시도)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3EA1C6" w14:textId="77777777" w:rsidR="00A26ED3" w:rsidRDefault="00A26ED3" w:rsidP="00492C6A">
            <w:pPr>
              <w:spacing w:after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D0D2E3" w14:textId="77777777" w:rsidR="00A26ED3" w:rsidRDefault="00A26ED3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743E1" w14:textId="77777777" w:rsidR="00A26ED3" w:rsidRDefault="00A26ED3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충청남도</w:t>
            </w:r>
          </w:p>
        </w:tc>
        <w:tc>
          <w:tcPr>
            <w:tcW w:w="11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3E8E1" w14:textId="77777777" w:rsidR="00A26ED3" w:rsidRDefault="00A26ED3" w:rsidP="00501FE7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물건소재지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(시도)</w:t>
            </w:r>
          </w:p>
        </w:tc>
      </w:tr>
      <w:tr w:rsidR="00A26ED3" w14:paraId="068BE706" w14:textId="77777777" w:rsidTr="00492C6A"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D114A4" w14:textId="77777777" w:rsidR="00A26ED3" w:rsidRDefault="00A26ED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SGK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11A74E" w14:textId="77777777" w:rsidR="00A26ED3" w:rsidRDefault="00A26ED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물건소재지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시군구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)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C1900" w14:textId="77777777" w:rsidR="00A26ED3" w:rsidRDefault="00A26ED3" w:rsidP="00492C6A">
            <w:pPr>
              <w:spacing w:after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6801A6" w14:textId="77777777" w:rsidR="00A26ED3" w:rsidRDefault="00A26ED3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41665" w14:textId="77777777" w:rsidR="00A26ED3" w:rsidRDefault="00A26ED3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태안군</w:t>
            </w:r>
          </w:p>
        </w:tc>
        <w:tc>
          <w:tcPr>
            <w:tcW w:w="11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BF968" w14:textId="77777777" w:rsidR="00A26ED3" w:rsidRDefault="00A26ED3" w:rsidP="00501FE7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물건소재지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시군구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A26ED3" w14:paraId="376C9D10" w14:textId="77777777" w:rsidTr="00492C6A"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2A754C" w14:textId="77777777" w:rsidR="00A26ED3" w:rsidRDefault="00A26ED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EMD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E2AD37" w14:textId="77777777" w:rsidR="00A26ED3" w:rsidRDefault="00A26ED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물건소재지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읍면동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)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1BF133" w14:textId="77777777" w:rsidR="00A26ED3" w:rsidRDefault="00A26ED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00D950" w14:textId="77777777" w:rsidR="00A26ED3" w:rsidRDefault="00A26ED3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DBD35" w14:textId="77777777" w:rsidR="00A26ED3" w:rsidRDefault="00A26ED3" w:rsidP="00492C6A">
            <w:pPr>
              <w:spacing w:after="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고남면</w:t>
            </w:r>
            <w:proofErr w:type="spellEnd"/>
          </w:p>
        </w:tc>
        <w:tc>
          <w:tcPr>
            <w:tcW w:w="11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090B7" w14:textId="77777777" w:rsidR="00A26ED3" w:rsidRDefault="00A26ED3" w:rsidP="00501FE7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물건소재지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읍면동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A26ED3" w14:paraId="16BE9B37" w14:textId="77777777" w:rsidTr="00492C6A"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D24DD2" w14:textId="77777777" w:rsidR="00A26ED3" w:rsidRDefault="00A26ED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ORG_NM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00576B" w14:textId="77777777" w:rsidR="00A26ED3" w:rsidRDefault="00A26ED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기관명</w:t>
            </w:r>
            <w:proofErr w:type="spellEnd"/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266D74" w14:textId="77777777" w:rsidR="00A26ED3" w:rsidRDefault="00A26ED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41BCDB" w14:textId="77777777" w:rsidR="00A26ED3" w:rsidRDefault="00A26ED3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6DC7F" w14:textId="77777777" w:rsidR="00A26ED3" w:rsidRDefault="00A26ED3" w:rsidP="00492C6A">
            <w:pPr>
              <w:spacing w:after="0"/>
              <w:rPr>
                <w:color w:val="000000" w:themeColor="text1"/>
              </w:rPr>
            </w:pPr>
            <w:r w:rsidRPr="00A26ED3">
              <w:rPr>
                <w:rFonts w:hint="eastAsia"/>
                <w:color w:val="000000" w:themeColor="text1"/>
              </w:rPr>
              <w:t>한국환경공단</w:t>
            </w:r>
            <w:r w:rsidRPr="00A26ED3">
              <w:rPr>
                <w:color w:val="000000" w:themeColor="text1"/>
              </w:rPr>
              <w:t xml:space="preserve"> 전북지사</w:t>
            </w:r>
          </w:p>
        </w:tc>
        <w:tc>
          <w:tcPr>
            <w:tcW w:w="11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5E429" w14:textId="77777777" w:rsidR="00A26ED3" w:rsidRDefault="00A26ED3" w:rsidP="00501FE7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기관명</w:t>
            </w:r>
            <w:proofErr w:type="spellEnd"/>
          </w:p>
        </w:tc>
      </w:tr>
      <w:tr w:rsidR="00A26ED3" w14:paraId="70D8132F" w14:textId="77777777" w:rsidTr="00402780"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5547CD" w14:textId="77777777" w:rsidR="00A26ED3" w:rsidRDefault="00A26ED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ORG_CTGR_CD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B04D80" w14:textId="77777777" w:rsidR="00A26ED3" w:rsidRDefault="00A26ED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기관카테고리코드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9A1305" w14:textId="77777777" w:rsidR="00A26ED3" w:rsidRDefault="00A26ED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VARCHAR2(4)</w:t>
            </w:r>
          </w:p>
        </w:tc>
        <w:tc>
          <w:tcPr>
            <w:tcW w:w="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D899C2" w14:textId="77777777" w:rsidR="00A26ED3" w:rsidRDefault="00A26ED3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F7360" w14:textId="77777777" w:rsidR="00A26ED3" w:rsidRDefault="00D5512E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0008</w:t>
            </w:r>
          </w:p>
        </w:tc>
        <w:tc>
          <w:tcPr>
            <w:tcW w:w="11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3FF2CF" w14:textId="3506D155" w:rsidR="00A26ED3" w:rsidRPr="001B05A1" w:rsidRDefault="00A26ED3" w:rsidP="00492C6A">
            <w:pPr>
              <w:spacing w:after="0" w:line="240" w:lineRule="auto"/>
              <w:rPr>
                <w:color w:val="000000" w:themeColor="text1"/>
                <w:sz w:val="18"/>
              </w:rPr>
            </w:pPr>
            <w:r w:rsidRPr="001B05A1">
              <w:rPr>
                <w:rFonts w:hint="eastAsia"/>
                <w:color w:val="000000" w:themeColor="text1"/>
                <w:sz w:val="18"/>
              </w:rPr>
              <w:t>0001</w:t>
            </w:r>
            <w:r w:rsidRPr="001B05A1">
              <w:rPr>
                <w:rFonts w:hint="eastAsia"/>
                <w:color w:val="000000" w:themeColor="text1"/>
                <w:sz w:val="18"/>
              </w:rPr>
              <w:tab/>
            </w:r>
            <w:r w:rsidR="00BB2135">
              <w:rPr>
                <w:rFonts w:hint="eastAsia"/>
                <w:color w:val="000000" w:themeColor="text1"/>
                <w:sz w:val="18"/>
              </w:rPr>
              <w:t>국가기관</w:t>
            </w:r>
          </w:p>
          <w:p w14:paraId="4052C48B" w14:textId="555C84A8" w:rsidR="00A26ED3" w:rsidRPr="001B05A1" w:rsidRDefault="00A26ED3" w:rsidP="00492C6A">
            <w:pPr>
              <w:spacing w:after="0" w:line="240" w:lineRule="auto"/>
              <w:rPr>
                <w:color w:val="000000" w:themeColor="text1"/>
                <w:sz w:val="18"/>
              </w:rPr>
            </w:pPr>
            <w:r w:rsidRPr="001B05A1">
              <w:rPr>
                <w:rFonts w:hint="eastAsia"/>
                <w:color w:val="000000" w:themeColor="text1"/>
                <w:sz w:val="18"/>
              </w:rPr>
              <w:t>0002</w:t>
            </w:r>
            <w:r w:rsidRPr="001B05A1">
              <w:rPr>
                <w:rFonts w:hint="eastAsia"/>
                <w:color w:val="000000" w:themeColor="text1"/>
                <w:sz w:val="18"/>
              </w:rPr>
              <w:tab/>
            </w:r>
            <w:r w:rsidR="00BB2135">
              <w:rPr>
                <w:rFonts w:hint="eastAsia"/>
                <w:color w:val="000000" w:themeColor="text1"/>
                <w:sz w:val="18"/>
              </w:rPr>
              <w:t>지방자치단체</w:t>
            </w:r>
          </w:p>
          <w:p w14:paraId="424ADE10" w14:textId="32ED4B9F" w:rsidR="00A26ED3" w:rsidRPr="001B05A1" w:rsidRDefault="00A26ED3" w:rsidP="00492C6A">
            <w:pPr>
              <w:spacing w:after="0" w:line="240" w:lineRule="auto"/>
              <w:rPr>
                <w:color w:val="000000" w:themeColor="text1"/>
                <w:sz w:val="18"/>
              </w:rPr>
            </w:pPr>
            <w:r w:rsidRPr="001B05A1">
              <w:rPr>
                <w:rFonts w:hint="eastAsia"/>
                <w:color w:val="000000" w:themeColor="text1"/>
                <w:sz w:val="18"/>
              </w:rPr>
              <w:t>0003</w:t>
            </w:r>
            <w:r w:rsidRPr="001B05A1">
              <w:rPr>
                <w:rFonts w:hint="eastAsia"/>
                <w:color w:val="000000" w:themeColor="text1"/>
                <w:sz w:val="18"/>
              </w:rPr>
              <w:tab/>
            </w:r>
            <w:r w:rsidR="00BB2135">
              <w:rPr>
                <w:rFonts w:hint="eastAsia"/>
                <w:color w:val="000000" w:themeColor="text1"/>
                <w:sz w:val="18"/>
              </w:rPr>
              <w:t>교육기관</w:t>
            </w:r>
          </w:p>
          <w:p w14:paraId="4D35F649" w14:textId="4903132F" w:rsidR="00A26ED3" w:rsidRPr="001B05A1" w:rsidRDefault="00A26ED3" w:rsidP="00492C6A">
            <w:pPr>
              <w:spacing w:after="0" w:line="240" w:lineRule="auto"/>
              <w:rPr>
                <w:color w:val="000000" w:themeColor="text1"/>
                <w:sz w:val="18"/>
              </w:rPr>
            </w:pPr>
            <w:r w:rsidRPr="001B05A1">
              <w:rPr>
                <w:rFonts w:hint="eastAsia"/>
                <w:color w:val="000000" w:themeColor="text1"/>
                <w:sz w:val="18"/>
              </w:rPr>
              <w:t>0004</w:t>
            </w:r>
            <w:r w:rsidRPr="001B05A1">
              <w:rPr>
                <w:rFonts w:hint="eastAsia"/>
                <w:color w:val="000000" w:themeColor="text1"/>
                <w:sz w:val="18"/>
              </w:rPr>
              <w:tab/>
            </w:r>
            <w:r w:rsidR="00BB2135">
              <w:rPr>
                <w:rFonts w:hint="eastAsia"/>
                <w:color w:val="000000" w:themeColor="text1"/>
                <w:sz w:val="18"/>
              </w:rPr>
              <w:t>공기업</w:t>
            </w:r>
          </w:p>
          <w:p w14:paraId="75D11323" w14:textId="1B3DB40A" w:rsidR="00A26ED3" w:rsidRPr="001B05A1" w:rsidRDefault="00A26ED3" w:rsidP="00492C6A">
            <w:pPr>
              <w:spacing w:after="0" w:line="240" w:lineRule="auto"/>
              <w:rPr>
                <w:color w:val="000000" w:themeColor="text1"/>
                <w:sz w:val="18"/>
              </w:rPr>
            </w:pPr>
            <w:r w:rsidRPr="001B05A1">
              <w:rPr>
                <w:rFonts w:hint="eastAsia"/>
                <w:color w:val="000000" w:themeColor="text1"/>
                <w:sz w:val="18"/>
              </w:rPr>
              <w:t>0005</w:t>
            </w:r>
            <w:r w:rsidRPr="001B05A1">
              <w:rPr>
                <w:rFonts w:hint="eastAsia"/>
                <w:color w:val="000000" w:themeColor="text1"/>
                <w:sz w:val="18"/>
              </w:rPr>
              <w:tab/>
            </w:r>
            <w:proofErr w:type="spellStart"/>
            <w:r w:rsidR="00BB2135">
              <w:rPr>
                <w:rFonts w:hint="eastAsia"/>
                <w:color w:val="000000" w:themeColor="text1"/>
                <w:sz w:val="18"/>
              </w:rPr>
              <w:t>임의기관</w:t>
            </w:r>
            <w:proofErr w:type="spellEnd"/>
          </w:p>
        </w:tc>
      </w:tr>
      <w:tr w:rsidR="00A26ED3" w14:paraId="5E10B2B5" w14:textId="77777777" w:rsidTr="00402780"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64DA73" w14:textId="77777777" w:rsidR="00A26ED3" w:rsidRDefault="00A26ED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PLNM_NM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1D48AB" w14:textId="77777777" w:rsidR="00A26ED3" w:rsidRDefault="00A26ED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공고명</w:t>
            </w:r>
            <w:proofErr w:type="spellEnd"/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798842" w14:textId="77777777" w:rsidR="00A26ED3" w:rsidRDefault="00A26ED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VARCHAR2(400)</w:t>
            </w:r>
          </w:p>
        </w:tc>
        <w:tc>
          <w:tcPr>
            <w:tcW w:w="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D3865" w14:textId="77777777" w:rsidR="00A26ED3" w:rsidRDefault="00A26ED3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97486" w14:textId="77777777" w:rsidR="00A26ED3" w:rsidRDefault="00FC6E5A" w:rsidP="00492C6A">
            <w:pPr>
              <w:spacing w:after="0"/>
              <w:rPr>
                <w:color w:val="000000" w:themeColor="text1"/>
              </w:rPr>
            </w:pPr>
            <w:r w:rsidRPr="00FC6E5A">
              <w:rPr>
                <w:rFonts w:hint="eastAsia"/>
                <w:color w:val="000000" w:themeColor="text1"/>
              </w:rPr>
              <w:t>한국철도공사</w:t>
            </w:r>
            <w:r w:rsidRPr="00FC6E5A">
              <w:rPr>
                <w:color w:val="000000" w:themeColor="text1"/>
              </w:rPr>
              <w:t xml:space="preserve"> 대구본부 자산 매각(</w:t>
            </w:r>
            <w:proofErr w:type="spellStart"/>
            <w:r w:rsidRPr="00FC6E5A">
              <w:rPr>
                <w:color w:val="000000" w:themeColor="text1"/>
              </w:rPr>
              <w:t>효자역</w:t>
            </w:r>
            <w:proofErr w:type="spellEnd"/>
            <w:r w:rsidRPr="00FC6E5A">
              <w:rPr>
                <w:color w:val="000000" w:themeColor="text1"/>
              </w:rPr>
              <w:t xml:space="preserve"> 인근)</w:t>
            </w:r>
          </w:p>
        </w:tc>
        <w:tc>
          <w:tcPr>
            <w:tcW w:w="11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82001" w14:textId="77777777" w:rsidR="00A26ED3" w:rsidRDefault="00A62F8F" w:rsidP="00492C6A">
            <w:pPr>
              <w:spacing w:after="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공고명</w:t>
            </w:r>
            <w:proofErr w:type="spellEnd"/>
          </w:p>
        </w:tc>
      </w:tr>
      <w:tr w:rsidR="00A26ED3" w14:paraId="0CDD4CAF" w14:textId="77777777" w:rsidTr="00605EF7"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A4BC9F" w14:textId="77777777" w:rsidR="00A26ED3" w:rsidRDefault="00A26ED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FROM_ANNOUNCE_DATE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E4E4B2" w14:textId="77777777" w:rsidR="00A26ED3" w:rsidRDefault="00A26ED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FROM공고일자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265EB3" w14:textId="77777777" w:rsidR="00A26ED3" w:rsidRDefault="00A26ED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VARCHAR2(8)</w:t>
            </w:r>
          </w:p>
        </w:tc>
        <w:tc>
          <w:tcPr>
            <w:tcW w:w="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0BD14C" w14:textId="77777777" w:rsidR="00A26ED3" w:rsidRDefault="00A26ED3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9030A" w14:textId="77777777" w:rsidR="00A26ED3" w:rsidRDefault="00A62F8F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20171214</w:t>
            </w:r>
          </w:p>
        </w:tc>
        <w:tc>
          <w:tcPr>
            <w:tcW w:w="11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A6537A" w14:textId="1D6084EA" w:rsidR="00A26ED3" w:rsidRDefault="00A26ED3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</w:t>
            </w:r>
          </w:p>
        </w:tc>
      </w:tr>
      <w:tr w:rsidR="00A26ED3" w14:paraId="225DA41A" w14:textId="77777777" w:rsidTr="00605EF7"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D3957E" w14:textId="77777777" w:rsidR="00A26ED3" w:rsidRDefault="00A26ED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TO_ANNOUNCE_DATE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1AB3EC" w14:textId="77777777" w:rsidR="00A26ED3" w:rsidRDefault="00A26ED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TO공고일자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756AEE" w14:textId="77777777" w:rsidR="00A26ED3" w:rsidRDefault="00A26ED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VARCHAR2(8)</w:t>
            </w:r>
          </w:p>
        </w:tc>
        <w:tc>
          <w:tcPr>
            <w:tcW w:w="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941296" w14:textId="77777777" w:rsidR="00A26ED3" w:rsidRDefault="00A26ED3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9F470" w14:textId="77777777" w:rsidR="00A26ED3" w:rsidRDefault="00A62F8F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20171215</w:t>
            </w:r>
          </w:p>
        </w:tc>
        <w:tc>
          <w:tcPr>
            <w:tcW w:w="11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432E8C" w14:textId="4DAF4CF1" w:rsidR="00A26ED3" w:rsidRDefault="004C0651" w:rsidP="004C0651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</w:t>
            </w:r>
          </w:p>
        </w:tc>
      </w:tr>
      <w:tr w:rsidR="00A26ED3" w14:paraId="7716F711" w14:textId="77777777" w:rsidTr="00402780"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6D3B01" w14:textId="77777777" w:rsidR="00A26ED3" w:rsidRDefault="00A26ED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PBCT_BEGN_DTM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7D9317" w14:textId="77777777" w:rsidR="00A26ED3" w:rsidRDefault="00A26ED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입찰일자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FROM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80D1C5" w14:textId="77777777" w:rsidR="00A26ED3" w:rsidRDefault="00A26ED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</w:t>
            </w:r>
            <w:bookmarkStart w:id="9" w:name="_GoBack"/>
            <w:bookmarkEnd w:id="9"/>
            <w:r>
              <w:rPr>
                <w:rFonts w:hint="eastAsia"/>
                <w:color w:val="000000" w:themeColor="text1"/>
                <w:szCs w:val="20"/>
              </w:rPr>
              <w:t>2(8)</w:t>
            </w:r>
          </w:p>
        </w:tc>
        <w:tc>
          <w:tcPr>
            <w:tcW w:w="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FC2213" w14:textId="77777777" w:rsidR="00A26ED3" w:rsidRDefault="00A26ED3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3EC85" w14:textId="77777777" w:rsidR="00A26ED3" w:rsidRDefault="00A62F8F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20171220</w:t>
            </w:r>
          </w:p>
        </w:tc>
        <w:tc>
          <w:tcPr>
            <w:tcW w:w="11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E17A3A" w14:textId="77777777" w:rsidR="00A26ED3" w:rsidRDefault="004C0651" w:rsidP="00C52D11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</w:t>
            </w:r>
          </w:p>
          <w:p w14:paraId="4E859E4E" w14:textId="78A76911" w:rsidR="00760231" w:rsidRDefault="00760231" w:rsidP="00C52D11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입찰마감일자</w:t>
            </w:r>
            <w:r w:rsidR="00137671">
              <w:rPr>
                <w:rFonts w:hint="eastAsia"/>
                <w:color w:val="000000" w:themeColor="text1"/>
              </w:rPr>
              <w:t>가</w:t>
            </w:r>
            <w:r>
              <w:rPr>
                <w:rFonts w:hint="eastAsia"/>
                <w:color w:val="000000" w:themeColor="text1"/>
              </w:rPr>
              <w:t xml:space="preserve"> 지</w:t>
            </w:r>
            <w:r>
              <w:rPr>
                <w:rFonts w:hint="eastAsia"/>
                <w:color w:val="000000" w:themeColor="text1"/>
              </w:rPr>
              <w:lastRenderedPageBreak/>
              <w:t>난 공매에 대해서는 조회가 되지 않습니다.</w:t>
            </w:r>
            <w:r>
              <w:rPr>
                <w:color w:val="000000" w:themeColor="text1"/>
              </w:rPr>
              <w:t>)</w:t>
            </w:r>
          </w:p>
        </w:tc>
      </w:tr>
      <w:tr w:rsidR="00A26ED3" w14:paraId="0F770F3F" w14:textId="77777777" w:rsidTr="00402780"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11341F" w14:textId="77777777" w:rsidR="00A26ED3" w:rsidRDefault="00A26ED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PBCT_CLS_DTM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09674B" w14:textId="77777777" w:rsidR="00A26ED3" w:rsidRDefault="00A26ED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입찰일자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TO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CCA6E0" w14:textId="77777777" w:rsidR="00A26ED3" w:rsidRDefault="00A26ED3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VARCHAR2(8)</w:t>
            </w:r>
          </w:p>
        </w:tc>
        <w:tc>
          <w:tcPr>
            <w:tcW w:w="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2AB851" w14:textId="77777777" w:rsidR="00A26ED3" w:rsidRDefault="00A26ED3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DC635" w14:textId="77777777" w:rsidR="00A26ED3" w:rsidRDefault="00A62F8F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20171225</w:t>
            </w:r>
          </w:p>
        </w:tc>
        <w:tc>
          <w:tcPr>
            <w:tcW w:w="11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D99D5F" w14:textId="183CF2C2" w:rsidR="00A26ED3" w:rsidRDefault="004C0651" w:rsidP="00C52D11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</w:t>
            </w:r>
          </w:p>
        </w:tc>
      </w:tr>
      <w:tr w:rsidR="00A62F8F" w14:paraId="5FCB056A" w14:textId="77777777" w:rsidTr="00492C6A"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908D2C" w14:textId="77777777" w:rsidR="00A62F8F" w:rsidRDefault="00A62F8F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ORG_PLNM_NO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84AE0B" w14:textId="77777777" w:rsidR="00A62F8F" w:rsidRDefault="00A62F8F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기관공고번호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15CCC2" w14:textId="77777777" w:rsidR="00A62F8F" w:rsidRDefault="00A62F8F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5D3CEB" w14:textId="77777777" w:rsidR="00A62F8F" w:rsidRDefault="00A62F8F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6C264" w14:textId="77777777" w:rsidR="00A62F8F" w:rsidRDefault="00A62F8F" w:rsidP="00492C6A">
            <w:pPr>
              <w:spacing w:after="0"/>
              <w:rPr>
                <w:color w:val="000000" w:themeColor="text1"/>
              </w:rPr>
            </w:pPr>
            <w:r w:rsidRPr="00A62F8F">
              <w:rPr>
                <w:rFonts w:hint="eastAsia"/>
                <w:color w:val="000000" w:themeColor="text1"/>
              </w:rPr>
              <w:t>제</w:t>
            </w:r>
            <w:r w:rsidRPr="00A62F8F">
              <w:rPr>
                <w:color w:val="000000" w:themeColor="text1"/>
              </w:rPr>
              <w:t>2016-334호</w:t>
            </w:r>
          </w:p>
        </w:tc>
        <w:tc>
          <w:tcPr>
            <w:tcW w:w="11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C2097" w14:textId="77777777" w:rsidR="00A62F8F" w:rsidRDefault="00A62F8F" w:rsidP="00501FE7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기관공고번호</w:t>
            </w:r>
          </w:p>
        </w:tc>
      </w:tr>
      <w:tr w:rsidR="00A62F8F" w14:paraId="787275D8" w14:textId="77777777" w:rsidTr="00492C6A"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9B9511" w14:textId="77777777" w:rsidR="00A62F8F" w:rsidRDefault="00A62F8F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PLNM_MNMT_NO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B273B0" w14:textId="77777777" w:rsidR="00A62F8F" w:rsidRDefault="00A62F8F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공고관리번호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0CD77F" w14:textId="77777777" w:rsidR="00A62F8F" w:rsidRDefault="00A62F8F" w:rsidP="00492C6A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B3CB3A" w14:textId="77777777" w:rsidR="00A62F8F" w:rsidRDefault="00A62F8F" w:rsidP="00492C6A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82A5E" w14:textId="77777777" w:rsidR="00A62F8F" w:rsidRDefault="00A62F8F" w:rsidP="00492C6A">
            <w:pPr>
              <w:spacing w:after="0"/>
              <w:rPr>
                <w:color w:val="000000" w:themeColor="text1"/>
              </w:rPr>
            </w:pPr>
            <w:r w:rsidRPr="00A62F8F">
              <w:rPr>
                <w:color w:val="000000" w:themeColor="text1"/>
              </w:rPr>
              <w:t>201611-30044-00</w:t>
            </w:r>
          </w:p>
        </w:tc>
        <w:tc>
          <w:tcPr>
            <w:tcW w:w="11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E17C3" w14:textId="77777777" w:rsidR="00A62F8F" w:rsidRDefault="00A62F8F" w:rsidP="00501FE7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공고관리번호</w:t>
            </w:r>
          </w:p>
        </w:tc>
      </w:tr>
    </w:tbl>
    <w:p w14:paraId="5A1FCFC9" w14:textId="77777777" w:rsidR="00D12211" w:rsidRDefault="00D12211" w:rsidP="00D12211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14:paraId="117336A7" w14:textId="77777777" w:rsidR="007D6FF8" w:rsidRDefault="00D12211" w:rsidP="00D12211">
      <w:pPr>
        <w:pStyle w:val="5"/>
        <w:ind w:left="1400" w:hanging="400"/>
      </w:pPr>
      <w:r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660"/>
        <w:gridCol w:w="1370"/>
        <w:gridCol w:w="1735"/>
        <w:gridCol w:w="757"/>
        <w:gridCol w:w="1415"/>
        <w:gridCol w:w="1470"/>
      </w:tblGrid>
      <w:tr w:rsidR="007D6FF8" w14:paraId="24063938" w14:textId="77777777" w:rsidTr="007A0850">
        <w:trPr>
          <w:trHeight w:val="280"/>
        </w:trPr>
        <w:tc>
          <w:tcPr>
            <w:tcW w:w="1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0C0455F9" w14:textId="77777777" w:rsidR="007D6FF8" w:rsidRDefault="007D6FF8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1D62F8DE" w14:textId="77777777" w:rsidR="007D6FF8" w:rsidRDefault="007D6FF8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78F21418" w14:textId="77777777" w:rsidR="007D6FF8" w:rsidRDefault="007D6FF8">
            <w:pPr>
              <w:pStyle w:val="a8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항목크기</w:t>
            </w:r>
            <w:proofErr w:type="spellEnd"/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79F9C670" w14:textId="77777777" w:rsidR="007D6FF8" w:rsidRDefault="007D6FF8">
            <w:pPr>
              <w:pStyle w:val="a8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항목구분</w:t>
            </w:r>
            <w:proofErr w:type="spellEnd"/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7E3EC247" w14:textId="77777777" w:rsidR="007D6FF8" w:rsidRDefault="007D6FF8">
            <w:pPr>
              <w:pStyle w:val="a8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샘플데이터</w:t>
            </w:r>
            <w:proofErr w:type="spellEnd"/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48B006EB" w14:textId="77777777" w:rsidR="007D6FF8" w:rsidRDefault="007D6FF8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7D6FF8" w14:paraId="080EFCFE" w14:textId="77777777" w:rsidTr="007A0850">
        <w:trPr>
          <w:trHeight w:val="250"/>
        </w:trPr>
        <w:tc>
          <w:tcPr>
            <w:tcW w:w="1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CDD6A3" w14:textId="77777777" w:rsidR="007D6FF8" w:rsidRDefault="007D6FF8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AFF504" w14:textId="77777777" w:rsidR="007D6FF8" w:rsidRDefault="007D6FF8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결과코드</w:t>
            </w:r>
            <w:proofErr w:type="spellEnd"/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79770" w14:textId="77777777" w:rsidR="007D6FF8" w:rsidRDefault="007D6FF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595645" w14:textId="77777777" w:rsidR="007D6FF8" w:rsidRDefault="007D6FF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F397B" w14:textId="77777777" w:rsidR="007D6FF8" w:rsidRDefault="001473A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5D082A" w14:textId="77777777" w:rsidR="007D6FF8" w:rsidRDefault="007D6FF8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결과코드</w:t>
            </w:r>
            <w:proofErr w:type="spellEnd"/>
          </w:p>
        </w:tc>
      </w:tr>
      <w:tr w:rsidR="007D6FF8" w14:paraId="1D1F7716" w14:textId="77777777" w:rsidTr="007A0850">
        <w:trPr>
          <w:trHeight w:val="250"/>
        </w:trPr>
        <w:tc>
          <w:tcPr>
            <w:tcW w:w="1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0C458F" w14:textId="77777777" w:rsidR="007D6FF8" w:rsidRDefault="007D6FF8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D55C02" w14:textId="77777777" w:rsidR="007D6FF8" w:rsidRDefault="007D6FF8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결과메시지</w:t>
            </w:r>
            <w:proofErr w:type="spellEnd"/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37A97E" w14:textId="77777777" w:rsidR="007D6FF8" w:rsidRDefault="007D6FF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6E2ED9" w14:textId="77777777" w:rsidR="007D6FF8" w:rsidRDefault="007D6FF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082036" w14:textId="77777777" w:rsidR="007D6FF8" w:rsidRDefault="001473A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NORMAL SERVICE.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C8883D" w14:textId="77777777" w:rsidR="007D6FF8" w:rsidRDefault="007D6FF8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결과메시지</w:t>
            </w:r>
            <w:proofErr w:type="spellEnd"/>
          </w:p>
        </w:tc>
      </w:tr>
      <w:tr w:rsidR="007D6FF8" w14:paraId="43084E07" w14:textId="77777777" w:rsidTr="007A0850">
        <w:trPr>
          <w:trHeight w:val="250"/>
        </w:trPr>
        <w:tc>
          <w:tcPr>
            <w:tcW w:w="1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284242" w14:textId="77777777" w:rsidR="007D6FF8" w:rsidRDefault="007D6FF8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82D1D1" w14:textId="77777777" w:rsidR="007D6FF8" w:rsidRDefault="007D6FF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한 페이지 결과 수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B811B8" w14:textId="77777777" w:rsidR="007D6FF8" w:rsidRDefault="007D6FF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8CB508" w14:textId="77777777" w:rsidR="007D6FF8" w:rsidRDefault="007D6FF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09D10B" w14:textId="77777777" w:rsidR="007D6FF8" w:rsidRDefault="007D6FF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5645E" w14:textId="77777777" w:rsidR="007D6FF8" w:rsidRDefault="007D6FF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한 페이지 결과 수</w:t>
            </w:r>
          </w:p>
        </w:tc>
      </w:tr>
      <w:tr w:rsidR="007D6FF8" w14:paraId="32AE6837" w14:textId="77777777" w:rsidTr="007A0850">
        <w:trPr>
          <w:trHeight w:val="250"/>
        </w:trPr>
        <w:tc>
          <w:tcPr>
            <w:tcW w:w="1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A64154" w14:textId="77777777" w:rsidR="007D6FF8" w:rsidRDefault="007D6FF8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504BC" w14:textId="77777777" w:rsidR="007D6FF8" w:rsidRDefault="007D6FF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페이지 번호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339C9B" w14:textId="77777777" w:rsidR="007D6FF8" w:rsidRDefault="007D6FF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0BA6F8" w14:textId="77777777" w:rsidR="007D6FF8" w:rsidRDefault="007D6FF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116EEE" w14:textId="77777777" w:rsidR="007D6FF8" w:rsidRDefault="007D6FF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D97D73" w14:textId="77777777" w:rsidR="007D6FF8" w:rsidRDefault="007D6FF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페이지 번호</w:t>
            </w:r>
          </w:p>
        </w:tc>
      </w:tr>
      <w:tr w:rsidR="007D6FF8" w14:paraId="33050CD0" w14:textId="77777777" w:rsidTr="007A0850">
        <w:trPr>
          <w:trHeight w:val="250"/>
        </w:trPr>
        <w:tc>
          <w:tcPr>
            <w:tcW w:w="1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E0CBBD" w14:textId="77777777" w:rsidR="007D6FF8" w:rsidRDefault="007D6FF8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F4FB1F" w14:textId="77777777" w:rsidR="007D6FF8" w:rsidRDefault="007D6FF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총건수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52B42C" w14:textId="77777777" w:rsidR="007D6FF8" w:rsidRDefault="007D6FF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D6C2A5" w14:textId="77777777" w:rsidR="007D6FF8" w:rsidRDefault="007D6FF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F5F26F" w14:textId="77777777" w:rsidR="007D6FF8" w:rsidRDefault="007D6FF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25289" w14:textId="77777777" w:rsidR="007D6FF8" w:rsidRDefault="007D6FF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조회데이터의 총건수</w:t>
            </w:r>
          </w:p>
        </w:tc>
      </w:tr>
      <w:tr w:rsidR="006579B5" w14:paraId="512DE2A0" w14:textId="77777777" w:rsidTr="007A0850">
        <w:trPr>
          <w:trHeight w:val="510"/>
        </w:trPr>
        <w:tc>
          <w:tcPr>
            <w:tcW w:w="1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9667F" w14:textId="77777777" w:rsidR="006579B5" w:rsidRDefault="006579B5">
            <w:pPr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DF54C" w14:textId="77777777" w:rsidR="006579B5" w:rsidRDefault="006579B5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RNUM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8324F" w14:textId="77777777" w:rsidR="006579B5" w:rsidRDefault="006579B5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순번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EE867" w14:textId="77777777" w:rsidR="006579B5" w:rsidRDefault="006579B5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7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679E1" w14:textId="77777777" w:rsidR="006579B5" w:rsidRDefault="006579B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E8B00" w14:textId="77777777" w:rsidR="006579B5" w:rsidRDefault="006579B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745CE" w14:textId="77777777" w:rsidR="006579B5" w:rsidRDefault="006579B5" w:rsidP="00501FE7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순번</w:t>
            </w:r>
          </w:p>
        </w:tc>
      </w:tr>
      <w:tr w:rsidR="007A0850" w14:paraId="5EFC7CE7" w14:textId="77777777" w:rsidTr="007A0850">
        <w:trPr>
          <w:trHeight w:val="510"/>
        </w:trPr>
        <w:tc>
          <w:tcPr>
            <w:tcW w:w="12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BF874" w14:textId="77777777" w:rsidR="007A0850" w:rsidRDefault="007A0850">
            <w:pPr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575C4C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PLNM_NO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7CA780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공고번호</w:t>
            </w:r>
            <w:proofErr w:type="spellEnd"/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32B5D0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NUMBER(22)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75BE02" w14:textId="77777777" w:rsidR="007A0850" w:rsidRDefault="007A0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073D94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395352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20AFD" w14:textId="77777777" w:rsidR="007A0850" w:rsidRDefault="007A0850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공고번호</w:t>
            </w:r>
            <w:proofErr w:type="spellEnd"/>
          </w:p>
        </w:tc>
      </w:tr>
      <w:tr w:rsidR="007A0850" w14:paraId="2887E185" w14:textId="77777777" w:rsidTr="007A0850">
        <w:trPr>
          <w:trHeight w:val="520"/>
        </w:trPr>
        <w:tc>
          <w:tcPr>
            <w:tcW w:w="1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508077" w14:textId="77777777" w:rsidR="007A0850" w:rsidRDefault="007A0850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5D00D8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PBCT_NO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F60701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공매번호</w:t>
            </w:r>
            <w:proofErr w:type="spellEnd"/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779577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NUMBER(22)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ADE9D8" w14:textId="77777777" w:rsidR="007A0850" w:rsidRDefault="007A0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F0E7B8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9238939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67F8B" w14:textId="77777777" w:rsidR="007A0850" w:rsidRDefault="007A0850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공매번호</w:t>
            </w:r>
            <w:proofErr w:type="spellEnd"/>
          </w:p>
        </w:tc>
      </w:tr>
      <w:tr w:rsidR="007A0850" w14:paraId="0BC422C0" w14:textId="77777777" w:rsidTr="007A0850">
        <w:trPr>
          <w:trHeight w:val="280"/>
        </w:trPr>
        <w:tc>
          <w:tcPr>
            <w:tcW w:w="1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E385FA" w14:textId="77777777" w:rsidR="007A0850" w:rsidRDefault="007A0850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97BFC8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PLNM_KIND_CD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A52E28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공고종류코드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E8677B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VARCHAR2(10)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D6C74E" w14:textId="77777777" w:rsidR="007A0850" w:rsidRDefault="007A0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A8CB36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0001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8A238" w14:textId="77777777" w:rsidR="007A0850" w:rsidRDefault="007A0850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공고종류코드</w:t>
            </w:r>
          </w:p>
        </w:tc>
      </w:tr>
      <w:tr w:rsidR="007A0850" w14:paraId="5E13B95D" w14:textId="77777777" w:rsidTr="007A0850">
        <w:trPr>
          <w:trHeight w:val="280"/>
        </w:trPr>
        <w:tc>
          <w:tcPr>
            <w:tcW w:w="1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75E282" w14:textId="77777777" w:rsidR="007A0850" w:rsidRDefault="007A0850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7F8F5D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PLNM_KIND_NM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AB9942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공고종류</w:t>
            </w:r>
            <w:proofErr w:type="spellEnd"/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2354D7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7A8A1B" w14:textId="77777777" w:rsidR="007A0850" w:rsidRDefault="007A0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110B04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일반공고</w:t>
            </w:r>
            <w:proofErr w:type="spellEnd"/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09728" w14:textId="77777777" w:rsidR="007A0850" w:rsidRDefault="007A0850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공고종류</w:t>
            </w:r>
            <w:proofErr w:type="spellEnd"/>
          </w:p>
        </w:tc>
      </w:tr>
      <w:tr w:rsidR="007A0850" w14:paraId="0E625EC8" w14:textId="77777777" w:rsidTr="007A0850">
        <w:trPr>
          <w:trHeight w:val="280"/>
        </w:trPr>
        <w:tc>
          <w:tcPr>
            <w:tcW w:w="1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BB0AD7" w14:textId="77777777" w:rsidR="007A0850" w:rsidRDefault="007A0850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9B9CB7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BID_DVSN_CD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D804AD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입찰형태코드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3845C6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VARCHAR2(10)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D9B079" w14:textId="77777777" w:rsidR="007A0850" w:rsidRDefault="007A0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53C908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0001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3FECB" w14:textId="77777777" w:rsidR="007A0850" w:rsidRDefault="007A0850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입찰형태코드</w:t>
            </w:r>
          </w:p>
        </w:tc>
      </w:tr>
      <w:tr w:rsidR="007A0850" w14:paraId="1659F92D" w14:textId="77777777" w:rsidTr="007A0850">
        <w:trPr>
          <w:trHeight w:val="280"/>
        </w:trPr>
        <w:tc>
          <w:tcPr>
            <w:tcW w:w="1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DAD880" w14:textId="77777777" w:rsidR="007A0850" w:rsidRDefault="007A0850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B09488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BID_DVSN_NM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3F0888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입찰형태</w:t>
            </w:r>
            <w:proofErr w:type="spellEnd"/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375585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D8C2EE" w14:textId="77777777" w:rsidR="007A0850" w:rsidRDefault="007A0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BB08CA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인터넷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D0F8A" w14:textId="77777777" w:rsidR="007A0850" w:rsidRDefault="007A0850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입찰형태</w:t>
            </w:r>
            <w:proofErr w:type="spellEnd"/>
          </w:p>
        </w:tc>
      </w:tr>
      <w:tr w:rsidR="007A0850" w14:paraId="073F27E1" w14:textId="77777777" w:rsidTr="007A0850">
        <w:trPr>
          <w:trHeight w:val="280"/>
        </w:trPr>
        <w:tc>
          <w:tcPr>
            <w:tcW w:w="1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B8F73C" w14:textId="77777777" w:rsidR="007A0850" w:rsidRDefault="007A0850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F18201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PLNM_NM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152599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공고명</w:t>
            </w:r>
            <w:proofErr w:type="spellEnd"/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503221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VARCHAR2(400)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9FE3C5" w14:textId="77777777" w:rsidR="007A0850" w:rsidRDefault="007A0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F1D6DB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공고등록</w:t>
            </w:r>
            <w:proofErr w:type="spellEnd"/>
            <w:r>
              <w:rPr>
                <w:rFonts w:hint="eastAsia"/>
                <w:color w:val="000000" w:themeColor="text1"/>
              </w:rPr>
              <w:t>1-</w:t>
            </w:r>
            <w:proofErr w:type="spellStart"/>
            <w:r>
              <w:rPr>
                <w:rFonts w:hint="eastAsia"/>
                <w:color w:val="000000" w:themeColor="text1"/>
              </w:rPr>
              <w:t>일반공고</w:t>
            </w:r>
            <w:proofErr w:type="spellEnd"/>
            <w:r>
              <w:rPr>
                <w:rFonts w:hint="eastAsia"/>
                <w:color w:val="000000" w:themeColor="text1"/>
              </w:rPr>
              <w:t>-매매-인터넷-기타일반재산-일반경쟁-</w:t>
            </w:r>
            <w:proofErr w:type="spellStart"/>
            <w:r>
              <w:rPr>
                <w:rFonts w:hint="eastAsia"/>
                <w:color w:val="000000" w:themeColor="text1"/>
              </w:rPr>
              <w:t>최고가방식</w:t>
            </w:r>
            <w:proofErr w:type="spellEnd"/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C64AD" w14:textId="77777777" w:rsidR="007A0850" w:rsidRDefault="007A0850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공고명</w:t>
            </w:r>
            <w:proofErr w:type="spellEnd"/>
          </w:p>
        </w:tc>
      </w:tr>
      <w:tr w:rsidR="007A0850" w14:paraId="124D0988" w14:textId="77777777" w:rsidTr="007A0850">
        <w:trPr>
          <w:trHeight w:val="280"/>
        </w:trPr>
        <w:tc>
          <w:tcPr>
            <w:tcW w:w="1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E98CDA" w14:textId="77777777" w:rsidR="007A0850" w:rsidRDefault="007A0850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CD3DD1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ORG_NM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C964B9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공고기관명</w:t>
            </w:r>
            <w:proofErr w:type="spellEnd"/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29F955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4EE97B" w14:textId="77777777" w:rsidR="007A0850" w:rsidRDefault="007A0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5FBE9E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카페아이엠티</w:t>
            </w:r>
            <w:proofErr w:type="spellEnd"/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09050" w14:textId="77777777" w:rsidR="007A0850" w:rsidRDefault="007A0850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공고기관명</w:t>
            </w:r>
            <w:proofErr w:type="spellEnd"/>
          </w:p>
        </w:tc>
      </w:tr>
      <w:tr w:rsidR="007A0850" w14:paraId="16FF16E3" w14:textId="77777777" w:rsidTr="007A0850">
        <w:trPr>
          <w:trHeight w:val="280"/>
        </w:trPr>
        <w:tc>
          <w:tcPr>
            <w:tcW w:w="1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737049" w14:textId="77777777" w:rsidR="007A0850" w:rsidRDefault="007A0850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A77E1B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PLNM_DT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9DA6A0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공고일자</w:t>
            </w:r>
            <w:proofErr w:type="spellEnd"/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0E39A4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VARCHAR2(8)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C62989" w14:textId="77777777" w:rsidR="007A0850" w:rsidRDefault="007A0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44867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20160519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CA9D3E" w14:textId="77777777" w:rsidR="007A0850" w:rsidRDefault="007A0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</w:t>
            </w:r>
          </w:p>
        </w:tc>
      </w:tr>
      <w:tr w:rsidR="007A0850" w14:paraId="2E447891" w14:textId="77777777" w:rsidTr="007A0850">
        <w:trPr>
          <w:trHeight w:val="280"/>
        </w:trPr>
        <w:tc>
          <w:tcPr>
            <w:tcW w:w="1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1DC141" w14:textId="77777777" w:rsidR="007A0850" w:rsidRDefault="007A0850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8BBCB2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ORG_PLNM_NO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D2C997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기관공고번호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C5FEC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48D82C" w14:textId="77777777" w:rsidR="007A0850" w:rsidRDefault="007A0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99D7FE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 w:rsidRPr="0045050C">
              <w:rPr>
                <w:rFonts w:hint="eastAsia"/>
                <w:color w:val="000000" w:themeColor="text1"/>
                <w:szCs w:val="20"/>
              </w:rPr>
              <w:t>해양환경괸라공단</w:t>
            </w:r>
            <w:proofErr w:type="spellEnd"/>
            <w:r w:rsidRPr="0045050C">
              <w:rPr>
                <w:color w:val="000000" w:themeColor="text1"/>
                <w:szCs w:val="20"/>
              </w:rPr>
              <w:t xml:space="preserve"> </w:t>
            </w:r>
            <w:proofErr w:type="spellStart"/>
            <w:r w:rsidRPr="0045050C">
              <w:rPr>
                <w:color w:val="000000" w:themeColor="text1"/>
                <w:szCs w:val="20"/>
              </w:rPr>
              <w:t>대산지사</w:t>
            </w:r>
            <w:proofErr w:type="spellEnd"/>
            <w:r w:rsidRPr="0045050C">
              <w:rPr>
                <w:color w:val="000000" w:themeColor="text1"/>
                <w:szCs w:val="20"/>
              </w:rPr>
              <w:t>-09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FF41B" w14:textId="77777777" w:rsidR="007A0850" w:rsidRDefault="007A0850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기관공고번호</w:t>
            </w:r>
          </w:p>
        </w:tc>
      </w:tr>
      <w:tr w:rsidR="007A0850" w14:paraId="1D42BBEC" w14:textId="77777777" w:rsidTr="007A0850">
        <w:trPr>
          <w:trHeight w:val="280"/>
        </w:trPr>
        <w:tc>
          <w:tcPr>
            <w:tcW w:w="1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D21477" w14:textId="77777777" w:rsidR="007A0850" w:rsidRDefault="007A0850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67DF23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PLNM_MNMT_NO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E82D9D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공고관리번호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2AA918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A5B504" w14:textId="77777777" w:rsidR="007A0850" w:rsidRDefault="007A0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1E363E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201605-01189-00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3AF8E" w14:textId="77777777" w:rsidR="007A0850" w:rsidRDefault="007A0850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공고관리번호</w:t>
            </w:r>
          </w:p>
        </w:tc>
      </w:tr>
      <w:tr w:rsidR="007A0850" w14:paraId="6AF5CC89" w14:textId="77777777" w:rsidTr="007A0850">
        <w:trPr>
          <w:trHeight w:val="280"/>
        </w:trPr>
        <w:tc>
          <w:tcPr>
            <w:tcW w:w="1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2FFE57" w14:textId="77777777" w:rsidR="007A0850" w:rsidRDefault="007A0850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3D0C85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BID_MTD_CD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163E02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입찰방식코드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559795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VARCHAR2(10)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A52C90" w14:textId="77777777" w:rsidR="007A0850" w:rsidRDefault="007A0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AB467C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0001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BE966" w14:textId="77777777" w:rsidR="007A0850" w:rsidRDefault="007A0850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입찰방식코드</w:t>
            </w:r>
          </w:p>
        </w:tc>
      </w:tr>
      <w:tr w:rsidR="007A0850" w14:paraId="7BC99DE3" w14:textId="77777777" w:rsidTr="007A0850">
        <w:trPr>
          <w:trHeight w:val="280"/>
        </w:trPr>
        <w:tc>
          <w:tcPr>
            <w:tcW w:w="1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B4A5D8" w14:textId="77777777" w:rsidR="007A0850" w:rsidRDefault="007A0850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4B35E6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BID_MTD_NM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5F77B8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입찰방식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80AC67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VARCHAR2(200)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62CE19" w14:textId="77777777" w:rsidR="007A0850" w:rsidRDefault="007A0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897763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최고가방식</w:t>
            </w:r>
            <w:proofErr w:type="spellEnd"/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5F6CB" w14:textId="6BD3FF8A" w:rsidR="007D5B09" w:rsidRDefault="007D5B09" w:rsidP="00501FE7">
            <w:pPr>
              <w:rPr>
                <w:rFonts w:cs="굴림"/>
                <w:color w:val="000000" w:themeColor="text1"/>
                <w:szCs w:val="20"/>
              </w:rPr>
            </w:pPr>
          </w:p>
        </w:tc>
      </w:tr>
      <w:tr w:rsidR="007A0850" w14:paraId="2A7EA8F0" w14:textId="77777777" w:rsidTr="007A0850">
        <w:trPr>
          <w:trHeight w:val="280"/>
        </w:trPr>
        <w:tc>
          <w:tcPr>
            <w:tcW w:w="1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B0CFF" w14:textId="77777777" w:rsidR="007A0850" w:rsidRDefault="007A0850">
            <w:pPr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EE4C1C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TOT_AMT_UNPC_DVSN_CD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EA8DDD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총액단가구분코드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512567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VARCHAR2(4)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148E89" w14:textId="77777777" w:rsidR="007A0850" w:rsidRDefault="007A0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AD031D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0001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D4076" w14:textId="77777777" w:rsidR="007A0850" w:rsidRDefault="007A0850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총액단가구분코드</w:t>
            </w:r>
          </w:p>
        </w:tc>
      </w:tr>
      <w:tr w:rsidR="007A0850" w14:paraId="79301BF9" w14:textId="77777777" w:rsidTr="007A0850">
        <w:trPr>
          <w:trHeight w:val="280"/>
        </w:trPr>
        <w:tc>
          <w:tcPr>
            <w:tcW w:w="1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3D042" w14:textId="77777777" w:rsidR="007A0850" w:rsidRDefault="007A0850">
            <w:pPr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F96258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TOT_AMT_UNPC_DVSN_NM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3EB92A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총액단가구분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524903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C7E03D" w14:textId="77777777" w:rsidR="007A0850" w:rsidRDefault="007A0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F2706E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총액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017DB" w14:textId="77777777" w:rsidR="007A0850" w:rsidRDefault="007A0850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총액단가구분</w:t>
            </w:r>
          </w:p>
        </w:tc>
      </w:tr>
      <w:tr w:rsidR="007A0850" w14:paraId="700E1DA0" w14:textId="77777777" w:rsidTr="007A0850">
        <w:trPr>
          <w:trHeight w:val="280"/>
        </w:trPr>
        <w:tc>
          <w:tcPr>
            <w:tcW w:w="1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E238E" w14:textId="77777777" w:rsidR="007A0850" w:rsidRDefault="007A0850">
            <w:pPr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96E16B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DPSL_MTD_CD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528FC0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처분방식코드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619656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VARCHAR2(10)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D13624" w14:textId="77777777" w:rsidR="007A0850" w:rsidRDefault="007A0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16AED6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0001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E2494" w14:textId="77777777" w:rsidR="007A0850" w:rsidRDefault="007A0850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처분방식코드</w:t>
            </w:r>
          </w:p>
        </w:tc>
      </w:tr>
      <w:tr w:rsidR="007A0850" w14:paraId="38F8E59A" w14:textId="77777777" w:rsidTr="007A0850">
        <w:trPr>
          <w:trHeight w:val="280"/>
        </w:trPr>
        <w:tc>
          <w:tcPr>
            <w:tcW w:w="1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3777D" w14:textId="77777777" w:rsidR="007A0850" w:rsidRDefault="007A0850">
            <w:pPr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5BD3B1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DPSL_MTD_NM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D532F8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처분방식</w:t>
            </w:r>
            <w:proofErr w:type="spellEnd"/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115618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20B62E" w14:textId="77777777" w:rsidR="007A0850" w:rsidRDefault="007A0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F9C5EB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매각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AC5F4" w14:textId="77777777" w:rsidR="007A0850" w:rsidRDefault="007A0850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처분방식</w:t>
            </w:r>
            <w:proofErr w:type="spellEnd"/>
          </w:p>
        </w:tc>
      </w:tr>
      <w:tr w:rsidR="007A0850" w14:paraId="3C2A6B98" w14:textId="77777777" w:rsidTr="007A0850">
        <w:trPr>
          <w:trHeight w:val="280"/>
        </w:trPr>
        <w:tc>
          <w:tcPr>
            <w:tcW w:w="1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D151E" w14:textId="77777777" w:rsidR="007A0850" w:rsidRDefault="007A0850">
            <w:pPr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700760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PRPT_DVSN_CD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D7C1CC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재산구분코드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32735E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VARCHAR2(10)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80C933" w14:textId="77777777" w:rsidR="007A0850" w:rsidRDefault="007A0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B35A4E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0005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C45B1" w14:textId="77777777" w:rsidR="007A0850" w:rsidRDefault="007A0850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재산구분코드</w:t>
            </w:r>
          </w:p>
        </w:tc>
      </w:tr>
      <w:tr w:rsidR="007A0850" w14:paraId="3ADBDF2D" w14:textId="77777777" w:rsidTr="007A0850">
        <w:trPr>
          <w:trHeight w:val="280"/>
        </w:trPr>
        <w:tc>
          <w:tcPr>
            <w:tcW w:w="1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E8D52" w14:textId="77777777" w:rsidR="007A0850" w:rsidRDefault="007A0850">
            <w:pPr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305A3B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PRPT_DVSN_NM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02624D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재산구분</w:t>
            </w:r>
            <w:proofErr w:type="spellEnd"/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1E7C7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A5CC41" w14:textId="77777777" w:rsidR="007A0850" w:rsidRDefault="007A0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99C954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기타일반재산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D950E" w14:textId="77777777" w:rsidR="007A0850" w:rsidRDefault="007A0850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재산구분</w:t>
            </w:r>
            <w:proofErr w:type="spellEnd"/>
          </w:p>
        </w:tc>
      </w:tr>
      <w:tr w:rsidR="007A0850" w14:paraId="0CE578B7" w14:textId="77777777" w:rsidTr="007A0850">
        <w:trPr>
          <w:trHeight w:val="280"/>
        </w:trPr>
        <w:tc>
          <w:tcPr>
            <w:tcW w:w="1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D97D1" w14:textId="77777777" w:rsidR="007A0850" w:rsidRDefault="007A0850">
            <w:pPr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85F7EE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PBCT_BEGN_DTM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85387B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입찰시작일시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D4AA6A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VARCHAR2(14)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9A7549" w14:textId="77777777" w:rsidR="007A0850" w:rsidRDefault="007A0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921DA6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20160519102000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8868FC" w14:textId="77777777" w:rsidR="007A0850" w:rsidRDefault="007A0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</w:t>
            </w:r>
          </w:p>
          <w:p w14:paraId="443052CE" w14:textId="77777777" w:rsidR="007A0850" w:rsidRDefault="007A0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HH24MISS</w:t>
            </w:r>
          </w:p>
        </w:tc>
      </w:tr>
      <w:tr w:rsidR="007A0850" w14:paraId="035D744B" w14:textId="77777777" w:rsidTr="007A0850">
        <w:trPr>
          <w:trHeight w:val="280"/>
        </w:trPr>
        <w:tc>
          <w:tcPr>
            <w:tcW w:w="1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4A9B8" w14:textId="77777777" w:rsidR="007A0850" w:rsidRDefault="007A0850">
            <w:pPr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FFDC3F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PBCT_CLS_DTM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B14602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입찰마감일시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D7B4EF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VARCHAR2(14)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45188D" w14:textId="77777777" w:rsidR="007A0850" w:rsidRDefault="007A0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CBD070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20160519150000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080BDD" w14:textId="77777777" w:rsidR="007A0850" w:rsidRDefault="007A0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</w:t>
            </w:r>
          </w:p>
          <w:p w14:paraId="61BBF972" w14:textId="77777777" w:rsidR="007A0850" w:rsidRDefault="007A0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HH24MISS</w:t>
            </w:r>
          </w:p>
        </w:tc>
      </w:tr>
      <w:tr w:rsidR="007A0850" w14:paraId="3886CE27" w14:textId="77777777" w:rsidTr="007A0850">
        <w:trPr>
          <w:trHeight w:val="280"/>
        </w:trPr>
        <w:tc>
          <w:tcPr>
            <w:tcW w:w="1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3079C" w14:textId="77777777" w:rsidR="007A0850" w:rsidRDefault="007A0850">
            <w:pPr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87C583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PBCT_EXCT_DTM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B10443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개찰일시</w:t>
            </w:r>
            <w:proofErr w:type="spellEnd"/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FD57BB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VARCHAR2(14)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1B6F29" w14:textId="77777777" w:rsidR="007A0850" w:rsidRDefault="007A0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8443A6" w14:textId="77777777" w:rsidR="007A0850" w:rsidRDefault="007A085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20160519150100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240348" w14:textId="77777777" w:rsidR="007A0850" w:rsidRDefault="007A0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</w:t>
            </w:r>
          </w:p>
          <w:p w14:paraId="6F9EC209" w14:textId="77777777" w:rsidR="007A0850" w:rsidRDefault="007A0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HH24MISS</w:t>
            </w:r>
          </w:p>
        </w:tc>
      </w:tr>
      <w:tr w:rsidR="007146F3" w14:paraId="27911FE1" w14:textId="77777777" w:rsidTr="007A0850">
        <w:trPr>
          <w:trHeight w:val="280"/>
        </w:trPr>
        <w:tc>
          <w:tcPr>
            <w:tcW w:w="1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F83D0" w14:textId="77777777" w:rsidR="007146F3" w:rsidRDefault="007146F3">
            <w:pPr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08DA4" w14:textId="77777777" w:rsidR="007146F3" w:rsidRDefault="007146F3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CTGR_ID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6A691" w14:textId="77777777" w:rsidR="007146F3" w:rsidRDefault="007146F3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용도코드</w:t>
            </w:r>
            <w:proofErr w:type="spellEnd"/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80E849" w14:textId="77777777" w:rsidR="007146F3" w:rsidRDefault="007146F3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VARCHAR2(20)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5C09AB" w14:textId="77777777" w:rsidR="007146F3" w:rsidRDefault="007146F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EBB418" w14:textId="77777777" w:rsidR="007146F3" w:rsidRDefault="007146F3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11201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8E7CA" w14:textId="77777777" w:rsidR="007146F3" w:rsidRDefault="007146F3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용도코드</w:t>
            </w:r>
            <w:proofErr w:type="spellEnd"/>
          </w:p>
        </w:tc>
      </w:tr>
      <w:tr w:rsidR="007146F3" w14:paraId="289DDE4F" w14:textId="77777777" w:rsidTr="007A0850">
        <w:trPr>
          <w:trHeight w:val="280"/>
        </w:trPr>
        <w:tc>
          <w:tcPr>
            <w:tcW w:w="1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0B902" w14:textId="77777777" w:rsidR="007146F3" w:rsidRDefault="007146F3">
            <w:pPr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463308" w14:textId="77777777" w:rsidR="007146F3" w:rsidRDefault="007146F3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CTGR_FULL_NM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208150" w14:textId="77777777" w:rsidR="007146F3" w:rsidRDefault="007146F3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용도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0DB7E0" w14:textId="77777777" w:rsidR="007146F3" w:rsidRDefault="007146F3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VARCHAR2(500)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53CFBD" w14:textId="77777777" w:rsidR="007146F3" w:rsidRDefault="007146F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554474" w14:textId="77777777" w:rsidR="007146F3" w:rsidRDefault="007146F3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유가증권 / 유가증권(주식, 채권 등)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FDF7F" w14:textId="77777777" w:rsidR="007146F3" w:rsidRDefault="007146F3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용도</w:t>
            </w:r>
          </w:p>
        </w:tc>
      </w:tr>
    </w:tbl>
    <w:p w14:paraId="4B664800" w14:textId="77777777" w:rsidR="00D12211" w:rsidRDefault="00D12211" w:rsidP="00D12211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14:paraId="2DE516E5" w14:textId="77777777" w:rsidR="003F3017" w:rsidRDefault="00D12211" w:rsidP="00D12211">
      <w:pPr>
        <w:pStyle w:val="5"/>
        <w:ind w:left="1400" w:hanging="400"/>
      </w:pPr>
      <w:r>
        <w:rPr>
          <w:rFonts w:hint="eastAsia"/>
        </w:rPr>
        <w:t>요청 / 응답 메시지 예제</w:t>
      </w:r>
    </w:p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0"/>
      </w:tblGrid>
      <w:tr w:rsidR="003F3017" w14:paraId="0EB1F4F6" w14:textId="77777777" w:rsidTr="00373F6C">
        <w:trPr>
          <w:trHeight w:val="202"/>
          <w:jc w:val="center"/>
        </w:trPr>
        <w:tc>
          <w:tcPr>
            <w:tcW w:w="9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8AC2270" w14:textId="77777777" w:rsidR="003F3017" w:rsidRDefault="003F3017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REST(URI)</w:t>
            </w:r>
          </w:p>
        </w:tc>
      </w:tr>
      <w:tr w:rsidR="003F3017" w14:paraId="50F4B6EA" w14:textId="77777777" w:rsidTr="00373F6C">
        <w:trPr>
          <w:trHeight w:val="835"/>
          <w:jc w:val="center"/>
        </w:trPr>
        <w:tc>
          <w:tcPr>
            <w:tcW w:w="9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F45C6" w14:textId="77777777" w:rsidR="003F3017" w:rsidRDefault="00D46FB7">
            <w:pPr>
              <w:rPr>
                <w:color w:val="000000" w:themeColor="text1"/>
              </w:rPr>
            </w:pPr>
            <w:hyperlink r:id="rId11" w:history="1">
              <w:r w:rsidR="000E3204" w:rsidRPr="00F36C49">
                <w:rPr>
                  <w:rStyle w:val="a6"/>
                  <w:rFonts w:hint="eastAsia"/>
                </w:rPr>
                <w:t>http://openapi.onbid.co.kr/openapi/services/UtlinsttPblsalThingInquireSvc/getPublicSaleAnnouncement?serviceKey</w:t>
              </w:r>
            </w:hyperlink>
            <w:r w:rsidR="000E3204">
              <w:rPr>
                <w:rFonts w:hint="eastAsia"/>
                <w:color w:val="000000" w:themeColor="text1"/>
              </w:rPr>
              <w:t>=서비스키&amp;</w:t>
            </w:r>
            <w:proofErr w:type="spellStart"/>
            <w:r w:rsidR="003F3017">
              <w:rPr>
                <w:rFonts w:hint="eastAsia"/>
                <w:color w:val="000000" w:themeColor="text1"/>
              </w:rPr>
              <w:t>pageNo</w:t>
            </w:r>
            <w:proofErr w:type="spellEnd"/>
            <w:r w:rsidR="003F3017">
              <w:rPr>
                <w:rFonts w:hint="eastAsia"/>
                <w:color w:val="000000" w:themeColor="text1"/>
              </w:rPr>
              <w:t>=1&amp;numOfRows=1&amp;DPSL_MTD_CD=0001</w:t>
            </w:r>
          </w:p>
        </w:tc>
      </w:tr>
      <w:tr w:rsidR="003F3017" w14:paraId="1B28D1A6" w14:textId="77777777" w:rsidTr="00373F6C">
        <w:trPr>
          <w:trHeight w:val="405"/>
          <w:jc w:val="center"/>
        </w:trPr>
        <w:tc>
          <w:tcPr>
            <w:tcW w:w="9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719FDC2" w14:textId="77777777" w:rsidR="003F3017" w:rsidRDefault="003F3017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응답 메시지</w:t>
            </w:r>
          </w:p>
        </w:tc>
      </w:tr>
      <w:tr w:rsidR="003F3017" w14:paraId="000C88AC" w14:textId="77777777" w:rsidTr="00373F6C">
        <w:trPr>
          <w:trHeight w:val="2462"/>
          <w:jc w:val="center"/>
        </w:trPr>
        <w:tc>
          <w:tcPr>
            <w:tcW w:w="9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F7C70" w14:textId="77777777" w:rsidR="003F3017" w:rsidRDefault="003F3017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lastRenderedPageBreak/>
              <w:t>&lt;?xml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version="1.0" encoding="UTF-8"?&gt;</w:t>
            </w:r>
          </w:p>
          <w:p w14:paraId="6F5591D4" w14:textId="77777777" w:rsidR="003F3017" w:rsidRDefault="003F30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-&lt;response&gt;</w:t>
            </w:r>
          </w:p>
          <w:p w14:paraId="40C8543F" w14:textId="77777777" w:rsidR="003F3017" w:rsidRDefault="003F30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-&lt;header&gt;</w:t>
            </w:r>
          </w:p>
          <w:p w14:paraId="6054D3D2" w14:textId="77777777" w:rsidR="003F3017" w:rsidRDefault="003F30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  <w:r>
              <w:rPr>
                <w:rFonts w:hint="eastAsia"/>
                <w:color w:val="000000" w:themeColor="text1"/>
              </w:rPr>
              <w:t>&gt;00&lt;/</w:t>
            </w: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14:paraId="314EFE73" w14:textId="77777777" w:rsidR="003F3017" w:rsidRDefault="003F30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  <w:r w:rsidR="001473A2">
              <w:rPr>
                <w:rFonts w:hint="eastAsia"/>
                <w:color w:val="000000" w:themeColor="text1"/>
              </w:rPr>
              <w:t xml:space="preserve">NORMAL </w:t>
            </w:r>
            <w:proofErr w:type="gramStart"/>
            <w:r w:rsidR="001473A2">
              <w:rPr>
                <w:rFonts w:hint="eastAsia"/>
                <w:color w:val="000000" w:themeColor="text1"/>
              </w:rPr>
              <w:t>SERVICE.</w:t>
            </w:r>
            <w:r>
              <w:rPr>
                <w:rFonts w:hint="eastAsia"/>
                <w:color w:val="000000" w:themeColor="text1"/>
              </w:rPr>
              <w:t>&lt;</w:t>
            </w:r>
            <w:proofErr w:type="gramEnd"/>
            <w:r>
              <w:rPr>
                <w:rFonts w:hint="eastAsia"/>
                <w:color w:val="000000" w:themeColor="text1"/>
              </w:rPr>
              <w:t>/</w:t>
            </w: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14:paraId="3E844F7A" w14:textId="77777777" w:rsidR="003F3017" w:rsidRDefault="003F30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&lt;/header&gt;</w:t>
            </w:r>
          </w:p>
          <w:p w14:paraId="74E9E305" w14:textId="77777777" w:rsidR="003F3017" w:rsidRDefault="003F30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-&lt;body&gt;</w:t>
            </w:r>
          </w:p>
          <w:p w14:paraId="4BB71FA4" w14:textId="77777777" w:rsidR="003F3017" w:rsidRDefault="003F30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-&lt;items&gt;</w:t>
            </w:r>
          </w:p>
          <w:p w14:paraId="4B45B4EA" w14:textId="77777777" w:rsidR="003F3017" w:rsidRDefault="003F30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14:paraId="4C3A42C8" w14:textId="77777777" w:rsidR="003F3017" w:rsidRDefault="003F30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&lt;RNUM&gt;1&lt;/RNUM&gt;</w:t>
            </w:r>
          </w:p>
          <w:p w14:paraId="7220E153" w14:textId="77777777" w:rsidR="003F3017" w:rsidRDefault="003F30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&lt;PLNM_NO&gt;395352&lt;/PLNM_NO&gt;</w:t>
            </w:r>
          </w:p>
          <w:p w14:paraId="727111DA" w14:textId="77777777" w:rsidR="003F3017" w:rsidRDefault="003F30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&lt;PBCT_NO&gt;9238939&lt;/PBCT_NO&gt;</w:t>
            </w:r>
          </w:p>
          <w:p w14:paraId="76C6DD31" w14:textId="77777777" w:rsidR="003F3017" w:rsidRDefault="003F30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&lt;PLNM_KIND_CD&gt;0001&lt;/PLNM_KIND_CD&gt;</w:t>
            </w:r>
          </w:p>
          <w:p w14:paraId="46208A86" w14:textId="77777777" w:rsidR="003F3017" w:rsidRDefault="003F30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&lt;PLNM_KIND_NM&gt;</w:t>
            </w:r>
            <w:proofErr w:type="spellStart"/>
            <w:r>
              <w:rPr>
                <w:rFonts w:hint="eastAsia"/>
                <w:color w:val="000000" w:themeColor="text1"/>
              </w:rPr>
              <w:t>일반공고</w:t>
            </w:r>
            <w:proofErr w:type="spellEnd"/>
            <w:r>
              <w:rPr>
                <w:rFonts w:hint="eastAsia"/>
                <w:color w:val="000000" w:themeColor="text1"/>
              </w:rPr>
              <w:t>&lt;/PLNM_KIND_NM&gt;</w:t>
            </w:r>
          </w:p>
          <w:p w14:paraId="696F1BE8" w14:textId="77777777" w:rsidR="003F3017" w:rsidRDefault="003F30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&lt;BID_DVSN_CD&gt;0001&lt;/BID_DVSN_CD&gt;</w:t>
            </w:r>
          </w:p>
          <w:p w14:paraId="668E7C54" w14:textId="77777777" w:rsidR="003F3017" w:rsidRDefault="003F30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&lt;BID_DVSN_NM&gt;인터넷&lt;/BID_DVSN_NM&gt;</w:t>
            </w:r>
          </w:p>
          <w:p w14:paraId="034495AF" w14:textId="77777777" w:rsidR="003F3017" w:rsidRDefault="003F30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&lt;PLNM_NM&gt;</w:t>
            </w:r>
            <w:proofErr w:type="spellStart"/>
            <w:r>
              <w:rPr>
                <w:rFonts w:hint="eastAsia"/>
                <w:color w:val="000000" w:themeColor="text1"/>
              </w:rPr>
              <w:t>공고등록</w:t>
            </w:r>
            <w:proofErr w:type="spellEnd"/>
            <w:r>
              <w:rPr>
                <w:rFonts w:hint="eastAsia"/>
                <w:color w:val="000000" w:themeColor="text1"/>
              </w:rPr>
              <w:t>1-</w:t>
            </w:r>
            <w:proofErr w:type="spellStart"/>
            <w:r>
              <w:rPr>
                <w:rFonts w:hint="eastAsia"/>
                <w:color w:val="000000" w:themeColor="text1"/>
              </w:rPr>
              <w:t>일반공고</w:t>
            </w:r>
            <w:proofErr w:type="spellEnd"/>
            <w:r>
              <w:rPr>
                <w:rFonts w:hint="eastAsia"/>
                <w:color w:val="000000" w:themeColor="text1"/>
              </w:rPr>
              <w:t>-매매-인터넷-기타일반재산-일반경쟁-</w:t>
            </w:r>
            <w:proofErr w:type="spellStart"/>
            <w:r>
              <w:rPr>
                <w:rFonts w:hint="eastAsia"/>
                <w:color w:val="000000" w:themeColor="text1"/>
              </w:rPr>
              <w:t>최고가방식</w:t>
            </w:r>
            <w:proofErr w:type="spellEnd"/>
            <w:r>
              <w:rPr>
                <w:rFonts w:hint="eastAsia"/>
                <w:color w:val="000000" w:themeColor="text1"/>
              </w:rPr>
              <w:t>&lt;/PLNM_NM&gt;</w:t>
            </w:r>
          </w:p>
          <w:p w14:paraId="792F1504" w14:textId="77777777" w:rsidR="003F3017" w:rsidRDefault="003F30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&lt;ORG_NM&gt;</w:t>
            </w:r>
            <w:proofErr w:type="spellStart"/>
            <w:r>
              <w:rPr>
                <w:rFonts w:hint="eastAsia"/>
                <w:color w:val="000000" w:themeColor="text1"/>
              </w:rPr>
              <w:t>카페아이엠티</w:t>
            </w:r>
            <w:proofErr w:type="spellEnd"/>
            <w:r>
              <w:rPr>
                <w:rFonts w:hint="eastAsia"/>
                <w:color w:val="000000" w:themeColor="text1"/>
              </w:rPr>
              <w:t>&lt;/ORG_NM&gt;</w:t>
            </w:r>
          </w:p>
          <w:p w14:paraId="1E462E5F" w14:textId="77777777" w:rsidR="003F3017" w:rsidRDefault="003F30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&lt;PLNM_DT&gt;20160519&lt;/PLNM_DT&gt;</w:t>
            </w:r>
          </w:p>
          <w:p w14:paraId="056DBCEB" w14:textId="77777777" w:rsidR="003F3017" w:rsidRDefault="003F30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&lt;ORG_PLNM_NO/&gt;</w:t>
            </w:r>
          </w:p>
          <w:p w14:paraId="5DF54502" w14:textId="77777777" w:rsidR="003F3017" w:rsidRDefault="003F30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&lt;PLNM_MNMT_NO&gt;201605-01189-00&lt;/PLNM_MNMT_NO&gt;</w:t>
            </w:r>
          </w:p>
          <w:p w14:paraId="25653C10" w14:textId="77777777" w:rsidR="003F3017" w:rsidRDefault="003F30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&lt;BID_MTD_CD&gt;0001&lt;/BID_MTD_CD&gt;</w:t>
            </w:r>
          </w:p>
          <w:p w14:paraId="37BDFF97" w14:textId="77777777" w:rsidR="003F3017" w:rsidRDefault="003F30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&lt;BID_MTD_NM&gt;</w:t>
            </w:r>
            <w:proofErr w:type="spellStart"/>
            <w:r>
              <w:rPr>
                <w:rFonts w:hint="eastAsia"/>
                <w:color w:val="000000" w:themeColor="text1"/>
              </w:rPr>
              <w:t>최고가방식</w:t>
            </w:r>
            <w:proofErr w:type="spellEnd"/>
            <w:r>
              <w:rPr>
                <w:rFonts w:hint="eastAsia"/>
                <w:color w:val="000000" w:themeColor="text1"/>
              </w:rPr>
              <w:t>&lt;/BID_MTD_NM&gt;</w:t>
            </w:r>
          </w:p>
          <w:p w14:paraId="0F030C2A" w14:textId="77777777" w:rsidR="003F3017" w:rsidRDefault="003F30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&lt;TOT_AMT_UNPC_DVSN_CD&gt;0001&lt;/TOT_AMT_UNPC_DVSN_CD&gt;</w:t>
            </w:r>
          </w:p>
          <w:p w14:paraId="02F6659A" w14:textId="77777777" w:rsidR="003F3017" w:rsidRDefault="003F30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&lt;TOT_AMT_UNPC_DVSN_NM&gt;총액&lt;/TOT_AMT_UNPC_DVSN_NM&gt;</w:t>
            </w:r>
          </w:p>
          <w:p w14:paraId="41A47D37" w14:textId="77777777" w:rsidR="003F3017" w:rsidRDefault="003F30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&lt;DPSL_MTD_CD&gt;0001&lt;/DPSL_MTD_CD&gt;</w:t>
            </w:r>
          </w:p>
          <w:p w14:paraId="5E6490A1" w14:textId="77777777" w:rsidR="003F3017" w:rsidRDefault="003F30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&lt;DPSL_MTD_NM&gt;매각&lt;/DPSL_MTD_NM&gt;</w:t>
            </w:r>
          </w:p>
          <w:p w14:paraId="530D65AD" w14:textId="77777777" w:rsidR="003F3017" w:rsidRDefault="003F30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&lt;PRPT_DVSN_CD&gt;0005&lt;/PRPT_DVSN_CD&gt;</w:t>
            </w:r>
          </w:p>
          <w:p w14:paraId="44027AFC" w14:textId="77777777" w:rsidR="003F3017" w:rsidRDefault="003F30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&lt;PRPT_DVSN_NM&gt;기타일반재산&lt;/PRPT_DVSN_NM&gt;</w:t>
            </w:r>
          </w:p>
          <w:p w14:paraId="2E34E6EC" w14:textId="77777777" w:rsidR="003F3017" w:rsidRDefault="003F30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&lt;PBCT_BEGN_DTM&gt;20160519102000&lt;/PBCT_BEGN_DTM&gt;</w:t>
            </w:r>
          </w:p>
          <w:p w14:paraId="3E8BA940" w14:textId="77777777" w:rsidR="003F3017" w:rsidRDefault="003F30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&lt;PBCT_CLS_DTM&gt;20160519150000&lt;/PBCT_CLS_DTM&gt;</w:t>
            </w:r>
          </w:p>
          <w:p w14:paraId="0EE8DAF6" w14:textId="77777777" w:rsidR="003F3017" w:rsidRDefault="003F30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&lt;PBCT_EXCT_DTM&gt;20160519150100&lt;/PBCT_EXCT_DTM&gt;</w:t>
            </w:r>
          </w:p>
          <w:p w14:paraId="1624D9A0" w14:textId="77777777" w:rsidR="003F3017" w:rsidRDefault="003F30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&lt;CTGR_ID&gt;11201&lt;/CTGR_ID&gt;</w:t>
            </w:r>
          </w:p>
          <w:p w14:paraId="1EBD82D4" w14:textId="77777777" w:rsidR="003F3017" w:rsidRDefault="003F30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&lt;CTGR_FULL_NM&gt;유가증권 / 유가증권(주식, 채권 등)&lt;/CTGR_FULL_NM&gt;</w:t>
            </w:r>
          </w:p>
          <w:p w14:paraId="6750BF3A" w14:textId="77777777" w:rsidR="003F3017" w:rsidRDefault="003F30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14:paraId="1FC50776" w14:textId="77777777" w:rsidR="003F3017" w:rsidRDefault="003F30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&lt;/items&gt;</w:t>
            </w:r>
          </w:p>
          <w:p w14:paraId="64BC0937" w14:textId="77777777" w:rsidR="003F3017" w:rsidRDefault="003F30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&gt;1&lt;/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14:paraId="1CBA6A89" w14:textId="77777777" w:rsidR="003F3017" w:rsidRDefault="003F30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  <w:r>
              <w:rPr>
                <w:rFonts w:hint="eastAsia"/>
                <w:color w:val="000000" w:themeColor="text1"/>
              </w:rPr>
              <w:t>&gt;208&lt;/</w:t>
            </w: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14:paraId="3695BE4C" w14:textId="77777777" w:rsidR="003F3017" w:rsidRDefault="003F30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  <w:r>
              <w:rPr>
                <w:rFonts w:hint="eastAsia"/>
                <w:color w:val="000000" w:themeColor="text1"/>
              </w:rPr>
              <w:t>&gt;1&lt;/</w:t>
            </w: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14:paraId="29B229C0" w14:textId="77777777" w:rsidR="003F3017" w:rsidRDefault="003F30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&lt;/body&gt;</w:t>
            </w:r>
          </w:p>
          <w:p w14:paraId="32F870CF" w14:textId="77777777" w:rsidR="003F3017" w:rsidRDefault="003F30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&lt;/response&gt;</w:t>
            </w:r>
          </w:p>
        </w:tc>
      </w:tr>
    </w:tbl>
    <w:p w14:paraId="7BE3EF4B" w14:textId="77777777" w:rsidR="009607E1" w:rsidRDefault="00373F6C" w:rsidP="009607E1">
      <w:pPr>
        <w:pStyle w:val="4"/>
      </w:pPr>
      <w:proofErr w:type="spellStart"/>
      <w:r>
        <w:rPr>
          <w:rFonts w:hint="eastAsia"/>
          <w:color w:val="000000" w:themeColor="text1"/>
        </w:rPr>
        <w:lastRenderedPageBreak/>
        <w:t>이용기관공매물건목록조회</w:t>
      </w:r>
      <w:proofErr w:type="spellEnd"/>
      <w:r w:rsidR="003D6216" w:rsidRPr="008058A9">
        <w:rPr>
          <w:rFonts w:hint="eastAsia"/>
          <w:color w:val="000000" w:themeColor="text1"/>
        </w:rPr>
        <w:t xml:space="preserve"> </w:t>
      </w:r>
      <w:proofErr w:type="spellStart"/>
      <w:r w:rsidR="002F03BF">
        <w:rPr>
          <w:rFonts w:hint="eastAsia"/>
        </w:rPr>
        <w:t>상세기능</w:t>
      </w:r>
      <w:proofErr w:type="spellEnd"/>
      <w:r w:rsidR="009607E1">
        <w:rPr>
          <w:rFonts w:hint="eastAsia"/>
        </w:rPr>
        <w:t xml:space="preserve">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01540" w14:paraId="23151AC1" w14:textId="77777777" w:rsidTr="009607E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72601505" w14:textId="77777777" w:rsidR="00401540" w:rsidRDefault="00401540" w:rsidP="00401540">
            <w:pPr>
              <w:pStyle w:val="a8"/>
            </w:pPr>
            <w:proofErr w:type="spellStart"/>
            <w:r>
              <w:rPr>
                <w:rFonts w:hint="eastAsia"/>
              </w:rPr>
              <w:t>상세기능</w:t>
            </w:r>
            <w:proofErr w:type="spellEnd"/>
            <w:r>
              <w:rPr>
                <w:rFonts w:hint="eastAsia"/>
              </w:rPr>
              <w:t xml:space="preserve">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6B134358" w14:textId="77777777" w:rsidR="00401540" w:rsidRDefault="00401540" w:rsidP="00401540">
            <w:pPr>
              <w:pStyle w:val="a8"/>
            </w:pPr>
            <w:proofErr w:type="spellStart"/>
            <w:r>
              <w:rPr>
                <w:rFonts w:hint="eastAsia"/>
              </w:rPr>
              <w:t>상세기능</w:t>
            </w:r>
            <w:proofErr w:type="spellEnd"/>
            <w:r>
              <w:rPr>
                <w:rFonts w:hint="eastAsia"/>
              </w:rPr>
              <w:t xml:space="preserve">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5D0B81C6" w14:textId="77777777" w:rsidR="00401540" w:rsidRDefault="00401540" w:rsidP="00401540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1D7E7E0C" w14:textId="77777777" w:rsidR="00401540" w:rsidRDefault="00401540" w:rsidP="00401540">
            <w:pPr>
              <w:pStyle w:val="a8"/>
            </w:pPr>
            <w:proofErr w:type="spellStart"/>
            <w:r>
              <w:rPr>
                <w:rFonts w:hint="eastAsia"/>
              </w:rPr>
              <w:t>상세기능</w:t>
            </w:r>
            <w:proofErr w:type="spellEnd"/>
            <w:r>
              <w:rPr>
                <w:rFonts w:hint="eastAsia"/>
              </w:rPr>
              <w:t xml:space="preserve"> 유형</w:t>
            </w:r>
          </w:p>
        </w:tc>
        <w:tc>
          <w:tcPr>
            <w:tcW w:w="3544" w:type="dxa"/>
            <w:gridSpan w:val="2"/>
            <w:vAlign w:val="center"/>
          </w:tcPr>
          <w:p w14:paraId="18B6422B" w14:textId="77777777" w:rsidR="00401540" w:rsidRDefault="00CE0C66" w:rsidP="00401540">
            <w:r w:rsidRPr="008058A9">
              <w:rPr>
                <w:rFonts w:hint="eastAsia"/>
                <w:color w:val="000000" w:themeColor="text1"/>
              </w:rPr>
              <w:t>조회(목록)</w:t>
            </w:r>
          </w:p>
        </w:tc>
      </w:tr>
      <w:tr w:rsidR="00401540" w14:paraId="0B47D595" w14:textId="77777777" w:rsidTr="00501FE7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7BB01B40" w14:textId="77777777" w:rsidR="00401540" w:rsidRDefault="00401540" w:rsidP="00401540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2E126ED8" w14:textId="77777777" w:rsidR="00401540" w:rsidRDefault="00401540" w:rsidP="00401540">
            <w:pPr>
              <w:pStyle w:val="a8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14:paraId="14333368" w14:textId="77777777" w:rsidR="00401540" w:rsidRDefault="00523F80" w:rsidP="00401540">
            <w:proofErr w:type="spellStart"/>
            <w:r>
              <w:rPr>
                <w:rFonts w:hint="eastAsia"/>
                <w:color w:val="000000" w:themeColor="text1"/>
              </w:rPr>
              <w:t>이용기관공매물건목록조회</w:t>
            </w:r>
            <w:proofErr w:type="spellEnd"/>
          </w:p>
        </w:tc>
      </w:tr>
      <w:tr w:rsidR="00401540" w14:paraId="6A9B9DDA" w14:textId="77777777" w:rsidTr="00401540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14:paraId="5DD95C77" w14:textId="77777777" w:rsidR="00401540" w:rsidRDefault="00401540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76BD28EE" w14:textId="77777777" w:rsidR="00401540" w:rsidRDefault="00401540" w:rsidP="00401540">
            <w:pPr>
              <w:pStyle w:val="a8"/>
            </w:pPr>
            <w:proofErr w:type="spellStart"/>
            <w:r>
              <w:rPr>
                <w:rFonts w:hint="eastAsia"/>
              </w:rPr>
              <w:t>상세기능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  <w:tc>
          <w:tcPr>
            <w:tcW w:w="7404" w:type="dxa"/>
            <w:gridSpan w:val="4"/>
            <w:vAlign w:val="center"/>
          </w:tcPr>
          <w:p w14:paraId="5DDB9A01" w14:textId="67254F86" w:rsidR="00200A4A" w:rsidRDefault="002C5045" w:rsidP="00D534F2">
            <w:pPr>
              <w:spacing w:after="0" w:line="240" w:lineRule="auto"/>
              <w:rPr>
                <w:color w:val="000000" w:themeColor="text1"/>
              </w:rPr>
            </w:pPr>
            <w:r w:rsidRPr="002C5045">
              <w:rPr>
                <w:rFonts w:hint="eastAsia"/>
              </w:rPr>
              <w:t>처분방식코드를</w:t>
            </w:r>
            <w:r w:rsidRPr="002C5045">
              <w:t xml:space="preserve"> 이용해 </w:t>
            </w:r>
            <w:proofErr w:type="spellStart"/>
            <w:r w:rsidRPr="002C5045">
              <w:t>공고번호</w:t>
            </w:r>
            <w:proofErr w:type="spellEnd"/>
            <w:r w:rsidRPr="002C5045">
              <w:t xml:space="preserve">, </w:t>
            </w:r>
            <w:proofErr w:type="spellStart"/>
            <w:r w:rsidRPr="002C5045">
              <w:t>공매번호</w:t>
            </w:r>
            <w:proofErr w:type="spellEnd"/>
            <w:r w:rsidRPr="002C5045">
              <w:t xml:space="preserve">, </w:t>
            </w:r>
            <w:proofErr w:type="spellStart"/>
            <w:r w:rsidRPr="002C5045">
              <w:t>물건번호</w:t>
            </w:r>
            <w:proofErr w:type="spellEnd"/>
            <w:r w:rsidRPr="002C5045">
              <w:t>, 공매조건번호 등을 조회하는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이용기관공매물건목록조회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기능</w:t>
            </w:r>
          </w:p>
          <w:p w14:paraId="51D81B49" w14:textId="22370A3D" w:rsidR="00200A4A" w:rsidRPr="00200A4A" w:rsidRDefault="00200A4A" w:rsidP="00200A4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AnsiTheme="minorHAnsi" w:hint="eastAsia"/>
                <w:kern w:val="0"/>
                <w:sz w:val="18"/>
                <w:szCs w:val="18"/>
                <w:lang w:val="ko-KR"/>
              </w:rPr>
              <w:t>※</w:t>
            </w:r>
            <w:r>
              <w:rPr>
                <w:rFonts w:hint="eastAsia"/>
                <w:color w:val="000000" w:themeColor="text1"/>
              </w:rPr>
              <w:t xml:space="preserve"> 입찰마감일자가 오늘날짜기준으로 </w:t>
            </w:r>
            <w:r>
              <w:rPr>
                <w:color w:val="000000" w:themeColor="text1"/>
              </w:rPr>
              <w:t>6</w:t>
            </w:r>
            <w:r>
              <w:rPr>
                <w:rFonts w:hint="eastAsia"/>
                <w:color w:val="000000" w:themeColor="text1"/>
              </w:rPr>
              <w:t>개월전까지만 조회 가능합니다.</w:t>
            </w:r>
          </w:p>
        </w:tc>
      </w:tr>
      <w:tr w:rsidR="009607E1" w14:paraId="4B45E0E4" w14:textId="7777777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6F03A855" w14:textId="77777777" w:rsidR="009607E1" w:rsidRDefault="009607E1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7A5DB38B" w14:textId="77777777" w:rsidR="009607E1" w:rsidRDefault="009607E1" w:rsidP="009607E1">
            <w:pPr>
              <w:pStyle w:val="a8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77BDE6A3" w14:textId="77777777" w:rsidR="009607E1" w:rsidRPr="00B67307" w:rsidRDefault="00B67307" w:rsidP="009607E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/openapi/services/UtlinsttPblsalThingInquireSvc/getPublicSaleObject</w:t>
            </w:r>
          </w:p>
        </w:tc>
      </w:tr>
      <w:tr w:rsidR="009607E1" w14:paraId="40611DA2" w14:textId="7777777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52D17766" w14:textId="77777777" w:rsidR="009607E1" w:rsidRDefault="009607E1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48DE6576" w14:textId="77777777" w:rsidR="009607E1" w:rsidRDefault="009607E1" w:rsidP="009607E1">
            <w:pPr>
              <w:pStyle w:val="a8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16E73ECE" w14:textId="77777777" w:rsidR="009607E1" w:rsidRDefault="009607E1" w:rsidP="009607E1">
            <w:r>
              <w:rPr>
                <w:rFonts w:hint="eastAsia"/>
              </w:rPr>
              <w:t>[</w:t>
            </w:r>
            <w:r w:rsidR="006041B1" w:rsidRPr="008058A9">
              <w:rPr>
                <w:rFonts w:hint="eastAsia"/>
                <w:color w:val="000000" w:themeColor="text1"/>
              </w:rPr>
              <w:t xml:space="preserve">6000 </w:t>
            </w:r>
            <w:r>
              <w:rPr>
                <w:rFonts w:hint="eastAsia"/>
              </w:rPr>
              <w:t>bytes]</w:t>
            </w:r>
          </w:p>
        </w:tc>
      </w:tr>
      <w:tr w:rsidR="009607E1" w14:paraId="5D60B306" w14:textId="7777777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68BA9D8D" w14:textId="77777777" w:rsidR="009607E1" w:rsidRDefault="009607E1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5A3B11EC" w14:textId="77777777" w:rsidR="009607E1" w:rsidRDefault="009607E1" w:rsidP="009607E1">
            <w:pPr>
              <w:pStyle w:val="a8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272B7390" w14:textId="77777777" w:rsidR="009607E1" w:rsidRDefault="009607E1" w:rsidP="00342B95">
            <w:r>
              <w:rPr>
                <w:rFonts w:hint="eastAsia"/>
              </w:rPr>
              <w:t>[</w:t>
            </w:r>
            <w:r w:rsidR="006041B1" w:rsidRPr="008058A9">
              <w:rPr>
                <w:rFonts w:hint="eastAsia"/>
                <w:color w:val="000000" w:themeColor="text1"/>
              </w:rPr>
              <w:t xml:space="preserve">600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48FD1335" w14:textId="77777777" w:rsidR="009607E1" w:rsidRDefault="009607E1" w:rsidP="009607E1">
            <w:pPr>
              <w:pStyle w:val="a8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2FD6C56D" w14:textId="77777777" w:rsidR="009607E1" w:rsidRDefault="009607E1" w:rsidP="00342B95">
            <w:r>
              <w:t>[</w:t>
            </w:r>
            <w:r w:rsidR="006041B1" w:rsidRPr="008058A9">
              <w:rPr>
                <w:color w:val="000000" w:themeColor="text1"/>
              </w:rPr>
              <w:t xml:space="preserve">40 </w:t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14:paraId="61C0D182" w14:textId="77777777" w:rsidR="00A54D54" w:rsidRDefault="009607E1" w:rsidP="009607E1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7"/>
        <w:gridCol w:w="1302"/>
        <w:gridCol w:w="1747"/>
        <w:gridCol w:w="696"/>
        <w:gridCol w:w="1318"/>
        <w:gridCol w:w="2398"/>
      </w:tblGrid>
      <w:tr w:rsidR="00A54D54" w14:paraId="2686E6D0" w14:textId="77777777" w:rsidTr="00A54D54"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3D324A62" w14:textId="77777777" w:rsidR="00A54D54" w:rsidRDefault="00A54D54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6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4D5C697E" w14:textId="77777777" w:rsidR="00A54D54" w:rsidRDefault="00A54D54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6D47E315" w14:textId="77777777" w:rsidR="00A54D54" w:rsidRDefault="00A54D54">
            <w:pPr>
              <w:pStyle w:val="a8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항목크기</w:t>
            </w:r>
            <w:proofErr w:type="spellEnd"/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79DF9470" w14:textId="77777777" w:rsidR="00A54D54" w:rsidRDefault="00A54D54">
            <w:pPr>
              <w:pStyle w:val="a8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항목구분</w:t>
            </w:r>
            <w:proofErr w:type="spellEnd"/>
          </w:p>
        </w:tc>
        <w:tc>
          <w:tcPr>
            <w:tcW w:w="6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114E779D" w14:textId="77777777" w:rsidR="00A54D54" w:rsidRDefault="00A54D54">
            <w:pPr>
              <w:pStyle w:val="a8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샘플데이터</w:t>
            </w:r>
            <w:proofErr w:type="spellEnd"/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0A4F7D4F" w14:textId="77777777" w:rsidR="00A54D54" w:rsidRDefault="00A54D54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CA4024" w14:paraId="040548E2" w14:textId="77777777" w:rsidTr="00A54D54"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18C5C" w14:textId="77777777" w:rsidR="00CA4024" w:rsidRDefault="00CA4024" w:rsidP="00501FE7">
            <w:pPr>
              <w:pStyle w:val="aa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6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2743E" w14:textId="77777777" w:rsidR="00CA4024" w:rsidRDefault="00CA4024" w:rsidP="00501FE7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27205" w14:textId="77777777" w:rsidR="00CA4024" w:rsidRDefault="00CA4024" w:rsidP="00501FE7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D21A0" w14:textId="77777777" w:rsidR="00CA4024" w:rsidRDefault="00CA4024" w:rsidP="00501FE7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6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FE20D" w14:textId="77777777" w:rsidR="00CA4024" w:rsidRDefault="00CA4024" w:rsidP="00501FE7">
            <w:pPr>
              <w:pStyle w:val="aa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FC7EA" w14:textId="77777777" w:rsidR="00CA4024" w:rsidRDefault="00CA4024" w:rsidP="00501FE7">
            <w:pPr>
              <w:pStyle w:val="aa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CA4024" w14:paraId="710921BF" w14:textId="77777777" w:rsidTr="00A54D54"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9B6A7" w14:textId="77777777" w:rsidR="00CA4024" w:rsidRDefault="00CA4024" w:rsidP="00501FE7">
            <w:pPr>
              <w:pStyle w:val="aa"/>
            </w:pPr>
            <w:proofErr w:type="spellStart"/>
            <w:r>
              <w:t>numOfRows</w:t>
            </w:r>
            <w:proofErr w:type="spellEnd"/>
          </w:p>
        </w:tc>
        <w:tc>
          <w:tcPr>
            <w:tcW w:w="6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1197C" w14:textId="77777777" w:rsidR="00CA4024" w:rsidRDefault="00CA4024" w:rsidP="00501FE7">
            <w:pPr>
              <w:pStyle w:val="aa"/>
            </w:pPr>
            <w:r w:rsidRPr="003E22ED">
              <w:rPr>
                <w:rFonts w:hint="eastAsia"/>
              </w:rPr>
              <w:t>페이지당</w:t>
            </w:r>
            <w:r w:rsidRPr="003E22ED">
              <w:t xml:space="preserve"> 데이터 개수</w:t>
            </w: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B6457" w14:textId="77777777" w:rsidR="00CA4024" w:rsidRDefault="00CA4024" w:rsidP="00501FE7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54396" w14:textId="77777777" w:rsidR="00CA4024" w:rsidRDefault="00CA4024" w:rsidP="00501FE7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6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E8D22" w14:textId="77777777" w:rsidR="00CA4024" w:rsidRDefault="00CA4024" w:rsidP="00501FE7">
            <w:pPr>
              <w:pStyle w:val="aa"/>
            </w:pPr>
            <w:r>
              <w:rPr>
                <w:rFonts w:hint="eastAsia"/>
              </w:rPr>
              <w:t>10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941AB" w14:textId="77777777" w:rsidR="00CA4024" w:rsidRDefault="00CA4024" w:rsidP="00501FE7">
            <w:pPr>
              <w:pStyle w:val="aa"/>
            </w:pPr>
            <w:r w:rsidRPr="003E22ED">
              <w:rPr>
                <w:rFonts w:hint="eastAsia"/>
              </w:rPr>
              <w:t>페이지당</w:t>
            </w:r>
            <w:r w:rsidRPr="003E22ED">
              <w:t xml:space="preserve"> 데이터 개수</w:t>
            </w:r>
          </w:p>
        </w:tc>
      </w:tr>
      <w:tr w:rsidR="00CA4024" w14:paraId="06A92E39" w14:textId="77777777" w:rsidTr="00A54D54"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09A6C" w14:textId="77777777" w:rsidR="00CA4024" w:rsidRDefault="00CA4024" w:rsidP="00501FE7">
            <w:pPr>
              <w:pStyle w:val="aa"/>
            </w:pPr>
            <w:proofErr w:type="spellStart"/>
            <w:r>
              <w:t>pageNo</w:t>
            </w:r>
            <w:proofErr w:type="spellEnd"/>
          </w:p>
        </w:tc>
        <w:tc>
          <w:tcPr>
            <w:tcW w:w="6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0C26E" w14:textId="77777777" w:rsidR="00CA4024" w:rsidRDefault="00CA4024" w:rsidP="00501FE7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FBB57" w14:textId="77777777" w:rsidR="00CA4024" w:rsidRDefault="00CA4024" w:rsidP="00501FE7">
            <w:pPr>
              <w:pStyle w:val="aa"/>
            </w:pPr>
            <w:r>
              <w:rPr>
                <w:rFonts w:hint="eastAsia"/>
              </w:rPr>
              <w:t>5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30074" w14:textId="77777777" w:rsidR="00CA4024" w:rsidRDefault="00CA4024" w:rsidP="00501FE7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6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521C2" w14:textId="77777777" w:rsidR="00CA4024" w:rsidRDefault="00CA4024" w:rsidP="00501FE7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CCB1E" w14:textId="77777777" w:rsidR="00CA4024" w:rsidRDefault="00CA4024" w:rsidP="00501FE7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</w:tr>
      <w:tr w:rsidR="00CA4024" w14:paraId="575ACEDF" w14:textId="77777777" w:rsidTr="00F33D1E"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5EE400" w14:textId="77777777" w:rsidR="00CA4024" w:rsidRDefault="00CA402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DPSL_MTD_CD</w:t>
            </w:r>
          </w:p>
        </w:tc>
        <w:tc>
          <w:tcPr>
            <w:tcW w:w="6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5D9CAF" w14:textId="77777777" w:rsidR="00CA4024" w:rsidRDefault="00CA402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처분방식코드</w:t>
            </w: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50A065" w14:textId="77777777" w:rsidR="00CA4024" w:rsidRDefault="00CA402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VARCHAR2(4)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260CB8" w14:textId="20EA6274" w:rsidR="00CA4024" w:rsidRDefault="005F7E24">
            <w:pPr>
              <w:rPr>
                <w:color w:val="000000" w:themeColor="text1"/>
              </w:rPr>
            </w:pPr>
            <w:ins w:id="10" w:author="KAMCO" w:date="2021-10-13T14:35:00Z">
              <w:r>
                <w:rPr>
                  <w:color w:val="000000" w:themeColor="text1"/>
                </w:rPr>
                <w:t>1</w:t>
              </w:r>
            </w:ins>
          </w:p>
        </w:tc>
        <w:tc>
          <w:tcPr>
            <w:tcW w:w="6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C2DA5E" w14:textId="77777777" w:rsidR="00CA4024" w:rsidRDefault="00CA402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0001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4014BA" w14:textId="77777777" w:rsidR="00CA4024" w:rsidRDefault="00CA402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0001 매각 </w:t>
            </w:r>
          </w:p>
          <w:p w14:paraId="3D67EF79" w14:textId="77777777" w:rsidR="00CA4024" w:rsidRDefault="00CA402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0002 임대(대부)</w:t>
            </w:r>
          </w:p>
        </w:tc>
      </w:tr>
      <w:tr w:rsidR="00CA4024" w14:paraId="6AB63D5C" w14:textId="77777777" w:rsidTr="00A54D54"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BF19A7" w14:textId="77777777" w:rsidR="00CA4024" w:rsidRDefault="00CA402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CTGR_HIRK_ID</w:t>
            </w:r>
          </w:p>
        </w:tc>
        <w:tc>
          <w:tcPr>
            <w:tcW w:w="6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47F0F0" w14:textId="77777777" w:rsidR="00CA4024" w:rsidRDefault="00CA402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카테고리상위ID</w:t>
            </w: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F2F5CB" w14:textId="77777777" w:rsidR="00CA4024" w:rsidRDefault="00CA402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VARCHAR2(20)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CC0E9D" w14:textId="77777777" w:rsidR="00CA4024" w:rsidRDefault="00CA402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97AC7" w14:textId="77777777" w:rsidR="00CA4024" w:rsidRDefault="00284294">
            <w:pPr>
              <w:rPr>
                <w:color w:val="000000" w:themeColor="text1"/>
              </w:rPr>
            </w:pPr>
            <w:r w:rsidRPr="00284294">
              <w:rPr>
                <w:color w:val="000000" w:themeColor="text1"/>
              </w:rPr>
              <w:t>29200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C7D152" w14:textId="77777777" w:rsidR="00CA4024" w:rsidRDefault="00CA4024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코드조회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오퍼레이션 참조</w:t>
            </w:r>
          </w:p>
        </w:tc>
      </w:tr>
      <w:tr w:rsidR="00CA4024" w14:paraId="7C540B50" w14:textId="77777777" w:rsidTr="00A54D54"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5CD4F3" w14:textId="77777777" w:rsidR="00CA4024" w:rsidRDefault="00CA402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CTGR_HIRK_ID_MID</w:t>
            </w:r>
          </w:p>
        </w:tc>
        <w:tc>
          <w:tcPr>
            <w:tcW w:w="6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26903" w14:textId="77777777" w:rsidR="00CA4024" w:rsidRDefault="00CA402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카테고리상위ID(중간)</w:t>
            </w: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635FF3" w14:textId="77777777" w:rsidR="00CA4024" w:rsidRDefault="00CA4024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VARCHAR2(20)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4A82B" w14:textId="77777777" w:rsidR="00CA4024" w:rsidRDefault="00CA402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470FB" w14:textId="77777777" w:rsidR="00CA4024" w:rsidRDefault="00284294">
            <w:pPr>
              <w:rPr>
                <w:color w:val="000000" w:themeColor="text1"/>
              </w:rPr>
            </w:pPr>
            <w:r w:rsidRPr="00284294">
              <w:rPr>
                <w:color w:val="000000" w:themeColor="text1"/>
              </w:rPr>
              <w:t>10100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F34AA" w14:textId="77777777" w:rsidR="00CA4024" w:rsidRDefault="00CA4024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코드조회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오퍼레이션 참조</w:t>
            </w:r>
          </w:p>
        </w:tc>
      </w:tr>
      <w:tr w:rsidR="00284294" w14:paraId="4F396492" w14:textId="77777777" w:rsidTr="00A54D54"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42E6B0" w14:textId="77777777" w:rsidR="00284294" w:rsidRDefault="0028429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SIDO</w:t>
            </w:r>
          </w:p>
        </w:tc>
        <w:tc>
          <w:tcPr>
            <w:tcW w:w="6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98CAA1" w14:textId="77777777" w:rsidR="00284294" w:rsidRDefault="00284294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물건소재지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lastRenderedPageBreak/>
              <w:t>(시도)</w:t>
            </w: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A22A0C" w14:textId="77777777" w:rsidR="00284294" w:rsidRDefault="00284294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VARCHAR2(100)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340AF8" w14:textId="77777777" w:rsidR="00284294" w:rsidRDefault="0028429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58244" w14:textId="77777777" w:rsidR="00284294" w:rsidRDefault="0028429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충청남도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3510E" w14:textId="77777777" w:rsidR="00284294" w:rsidRDefault="00284294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물건소재지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(시도)</w:t>
            </w:r>
          </w:p>
        </w:tc>
      </w:tr>
      <w:tr w:rsidR="00284294" w14:paraId="278B1015" w14:textId="77777777" w:rsidTr="00A54D54"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D410C0" w14:textId="77777777" w:rsidR="00284294" w:rsidRDefault="0028429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SGK</w:t>
            </w:r>
          </w:p>
        </w:tc>
        <w:tc>
          <w:tcPr>
            <w:tcW w:w="6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937C2D" w14:textId="77777777" w:rsidR="00284294" w:rsidRDefault="00284294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물건소재지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시군구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)</w:t>
            </w: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0FAFCD" w14:textId="77777777" w:rsidR="00284294" w:rsidRDefault="00284294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D82311" w14:textId="77777777" w:rsidR="00284294" w:rsidRDefault="0028429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6039D" w14:textId="77777777" w:rsidR="00284294" w:rsidRDefault="0028429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태안군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57FF8" w14:textId="77777777" w:rsidR="00284294" w:rsidRDefault="00284294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물건소재지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시군구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284294" w14:paraId="5D7D6AAB" w14:textId="77777777" w:rsidTr="00A54D54"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F4B7F1" w14:textId="77777777" w:rsidR="00284294" w:rsidRDefault="0028429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EMD</w:t>
            </w:r>
          </w:p>
        </w:tc>
        <w:tc>
          <w:tcPr>
            <w:tcW w:w="6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4168DF" w14:textId="77777777" w:rsidR="00284294" w:rsidRDefault="00284294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물건소재지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읍면동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)</w:t>
            </w: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61286D" w14:textId="77777777" w:rsidR="00284294" w:rsidRDefault="0028429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58A95A" w14:textId="77777777" w:rsidR="00284294" w:rsidRDefault="0028429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5ADAD" w14:textId="77777777" w:rsidR="00284294" w:rsidRDefault="00284294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고남면</w:t>
            </w:r>
            <w:proofErr w:type="spellEnd"/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4805F" w14:textId="77777777" w:rsidR="00284294" w:rsidRDefault="00284294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물건소재지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읍면동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284294" w14:paraId="6CF07A9E" w14:textId="77777777" w:rsidTr="00A54D54"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71F7C4" w14:textId="77777777" w:rsidR="00284294" w:rsidRDefault="0028429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GOODS_PRICE_FROM</w:t>
            </w:r>
          </w:p>
        </w:tc>
        <w:tc>
          <w:tcPr>
            <w:tcW w:w="6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3AE548" w14:textId="77777777" w:rsidR="00284294" w:rsidRDefault="00284294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감정가하한</w:t>
            </w:r>
            <w:proofErr w:type="spellEnd"/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7AD525" w14:textId="77777777" w:rsidR="00284294" w:rsidRDefault="0028429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NUMBER(20)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4FCC0D" w14:textId="77777777" w:rsidR="00284294" w:rsidRDefault="0028429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3DFDF" w14:textId="77777777" w:rsidR="00284294" w:rsidRDefault="0028429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03CFC" w14:textId="77777777" w:rsidR="00284294" w:rsidRDefault="00284294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감정가하한</w:t>
            </w:r>
            <w:proofErr w:type="spellEnd"/>
          </w:p>
        </w:tc>
      </w:tr>
      <w:tr w:rsidR="00284294" w14:paraId="7D5C5C3E" w14:textId="77777777" w:rsidTr="00A54D54"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9CEEE4" w14:textId="77777777" w:rsidR="00284294" w:rsidRDefault="0028429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GOODS_PRICE_TO</w:t>
            </w:r>
          </w:p>
        </w:tc>
        <w:tc>
          <w:tcPr>
            <w:tcW w:w="6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858574" w14:textId="77777777" w:rsidR="00284294" w:rsidRDefault="00284294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감정가상한</w:t>
            </w:r>
            <w:proofErr w:type="spellEnd"/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5DB12C" w14:textId="77777777" w:rsidR="00284294" w:rsidRDefault="0028429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NUMBER(20)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62AC8A" w14:textId="77777777" w:rsidR="00284294" w:rsidRDefault="0028429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215E2" w14:textId="77777777" w:rsidR="00284294" w:rsidRDefault="00284294">
            <w:pPr>
              <w:rPr>
                <w:color w:val="000000" w:themeColor="text1"/>
              </w:rPr>
            </w:pPr>
            <w:r w:rsidRPr="009A62D8">
              <w:rPr>
                <w:color w:val="000000" w:themeColor="text1"/>
              </w:rPr>
              <w:t>51627000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E3A38" w14:textId="77777777" w:rsidR="00284294" w:rsidRDefault="00284294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감정가상한</w:t>
            </w:r>
            <w:proofErr w:type="spellEnd"/>
          </w:p>
        </w:tc>
      </w:tr>
      <w:tr w:rsidR="00284294" w14:paraId="79744238" w14:textId="77777777" w:rsidTr="00A54D54"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BB7EC" w14:textId="77777777" w:rsidR="00284294" w:rsidRDefault="0028429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OPEN_PRICE_FROM</w:t>
            </w:r>
          </w:p>
        </w:tc>
        <w:tc>
          <w:tcPr>
            <w:tcW w:w="6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DBCD40" w14:textId="77777777" w:rsidR="00284294" w:rsidRDefault="0028429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최저입찰가하한</w:t>
            </w: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5DD509" w14:textId="77777777" w:rsidR="00284294" w:rsidRDefault="0028429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NUMBER(20)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C28A5F" w14:textId="77777777" w:rsidR="00284294" w:rsidRDefault="0028429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32FA9" w14:textId="77777777" w:rsidR="00284294" w:rsidRDefault="00284294">
            <w:pPr>
              <w:rPr>
                <w:color w:val="000000" w:themeColor="text1"/>
              </w:rPr>
            </w:pPr>
            <w:r w:rsidRPr="009A62D8">
              <w:rPr>
                <w:color w:val="000000" w:themeColor="text1"/>
              </w:rPr>
              <w:t>37320000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8355E" w14:textId="77777777" w:rsidR="00284294" w:rsidRDefault="00284294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최저입찰가하한</w:t>
            </w:r>
          </w:p>
        </w:tc>
      </w:tr>
      <w:tr w:rsidR="00284294" w14:paraId="69477BE7" w14:textId="77777777" w:rsidTr="00A54D54"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1D4DE9" w14:textId="77777777" w:rsidR="00284294" w:rsidRDefault="0028429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OPEN_PRICE_TO</w:t>
            </w:r>
          </w:p>
        </w:tc>
        <w:tc>
          <w:tcPr>
            <w:tcW w:w="6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42CF52" w14:textId="77777777" w:rsidR="00284294" w:rsidRDefault="0028429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최저입찰가상한</w:t>
            </w: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183104" w14:textId="77777777" w:rsidR="00284294" w:rsidRDefault="0028429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NUMBER(20)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1D3115" w14:textId="77777777" w:rsidR="00284294" w:rsidRDefault="0028429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0C92C" w14:textId="77777777" w:rsidR="00284294" w:rsidRDefault="0028429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  <w:r w:rsidRPr="009A62D8">
              <w:rPr>
                <w:color w:val="000000" w:themeColor="text1"/>
              </w:rPr>
              <w:t>7320000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26EF4" w14:textId="77777777" w:rsidR="00284294" w:rsidRDefault="00284294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최저입찰가상한</w:t>
            </w:r>
          </w:p>
        </w:tc>
      </w:tr>
      <w:tr w:rsidR="00284294" w14:paraId="4B1B1DB8" w14:textId="77777777" w:rsidTr="00F20FA7">
        <w:trPr>
          <w:trHeight w:val="1621"/>
        </w:trPr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693105" w14:textId="77777777" w:rsidR="00284294" w:rsidRDefault="0028429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CLTR_NM</w:t>
            </w:r>
          </w:p>
        </w:tc>
        <w:tc>
          <w:tcPr>
            <w:tcW w:w="6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8A806E" w14:textId="77777777" w:rsidR="00284294" w:rsidRDefault="00284294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물건명</w:t>
            </w:r>
            <w:proofErr w:type="spellEnd"/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6DE04B" w14:textId="77777777" w:rsidR="00284294" w:rsidRDefault="0028429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VARCHAR2(500)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42590B" w14:textId="77777777" w:rsidR="00284294" w:rsidRDefault="0028429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EAC85" w14:textId="77777777" w:rsidR="00284294" w:rsidRDefault="00284294">
            <w:pPr>
              <w:rPr>
                <w:color w:val="000000" w:themeColor="text1"/>
              </w:rPr>
            </w:pPr>
            <w:r w:rsidRPr="00200A60">
              <w:rPr>
                <w:rFonts w:hint="eastAsia"/>
                <w:color w:val="000000" w:themeColor="text1"/>
              </w:rPr>
              <w:t>충남</w:t>
            </w:r>
            <w:r w:rsidRPr="00200A60">
              <w:rPr>
                <w:color w:val="000000" w:themeColor="text1"/>
              </w:rPr>
              <w:t xml:space="preserve"> 천안시동남구 </w:t>
            </w:r>
            <w:proofErr w:type="spellStart"/>
            <w:r w:rsidRPr="00200A60">
              <w:rPr>
                <w:color w:val="000000" w:themeColor="text1"/>
              </w:rPr>
              <w:t>청수동</w:t>
            </w:r>
            <w:proofErr w:type="spellEnd"/>
            <w:r w:rsidRPr="00200A60">
              <w:rPr>
                <w:color w:val="000000" w:themeColor="text1"/>
              </w:rPr>
              <w:t xml:space="preserve"> 218-115 제3층 제301호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D6CFF" w14:textId="77777777" w:rsidR="00284294" w:rsidRDefault="00284294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물건명</w:t>
            </w:r>
            <w:proofErr w:type="spellEnd"/>
          </w:p>
        </w:tc>
      </w:tr>
      <w:tr w:rsidR="00284294" w:rsidRPr="001E7347" w14:paraId="4091A503" w14:textId="77777777" w:rsidTr="00A54D54"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5006B0" w14:textId="77777777" w:rsidR="00284294" w:rsidRDefault="0028429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PBCT_BEGN_DTM</w:t>
            </w:r>
          </w:p>
        </w:tc>
        <w:tc>
          <w:tcPr>
            <w:tcW w:w="6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1D8EE4" w14:textId="77777777" w:rsidR="00284294" w:rsidRDefault="00284294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입찰일자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From</w:t>
            </w: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FF8B75" w14:textId="77777777" w:rsidR="00284294" w:rsidRDefault="0028429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VARCHAR2(8)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95DE0D" w14:textId="77777777" w:rsidR="00284294" w:rsidRDefault="0028429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44454" w14:textId="77777777" w:rsidR="00284294" w:rsidRDefault="0028429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20171213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E01292" w14:textId="77777777" w:rsidR="00284294" w:rsidRDefault="0028429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</w:t>
            </w:r>
          </w:p>
          <w:p w14:paraId="206E3FC8" w14:textId="0D8F989F" w:rsidR="00F20FA7" w:rsidRDefault="00F20FA7" w:rsidP="003207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</w:t>
            </w:r>
            <w:r w:rsidR="00320754">
              <w:rPr>
                <w:rFonts w:hint="eastAsia"/>
                <w:color w:val="000000" w:themeColor="text1"/>
              </w:rPr>
              <w:t>입찰마감일자 지난 공매에 대해서는 조회가 되지 않습니다.</w:t>
            </w:r>
            <w:r w:rsidR="00320754">
              <w:rPr>
                <w:color w:val="000000" w:themeColor="text1"/>
              </w:rPr>
              <w:t>)</w:t>
            </w:r>
          </w:p>
        </w:tc>
      </w:tr>
      <w:tr w:rsidR="00284294" w14:paraId="31EDA6BE" w14:textId="77777777" w:rsidTr="00A54D54"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743743" w14:textId="77777777" w:rsidR="00284294" w:rsidRDefault="0028429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PBCT_CLS_DTM</w:t>
            </w:r>
          </w:p>
        </w:tc>
        <w:tc>
          <w:tcPr>
            <w:tcW w:w="6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78D0A5" w14:textId="77777777" w:rsidR="00284294" w:rsidRDefault="00284294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입찰일자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To</w:t>
            </w: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E91279" w14:textId="77777777" w:rsidR="00284294" w:rsidRDefault="0028429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VARCHAR2(8)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767F34" w14:textId="77777777" w:rsidR="00284294" w:rsidRDefault="0028429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AC02A" w14:textId="77777777" w:rsidR="00284294" w:rsidRDefault="0028429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20171220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AACFAC" w14:textId="77777777" w:rsidR="00284294" w:rsidRDefault="0028429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</w:t>
            </w:r>
          </w:p>
        </w:tc>
      </w:tr>
      <w:tr w:rsidR="00284294" w14:paraId="55BA36F8" w14:textId="77777777" w:rsidTr="00A54D54"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2295C7" w14:textId="77777777" w:rsidR="00284294" w:rsidRDefault="0028429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CLTR_MNMT_NO</w:t>
            </w:r>
          </w:p>
        </w:tc>
        <w:tc>
          <w:tcPr>
            <w:tcW w:w="6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D8A31A" w14:textId="77777777" w:rsidR="00284294" w:rsidRDefault="0028429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물건관리번호</w:t>
            </w: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F5CB94" w14:textId="77777777" w:rsidR="00284294" w:rsidRDefault="0028429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8FA9E9" w14:textId="77777777" w:rsidR="00284294" w:rsidRDefault="0028429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60B84" w14:textId="77777777" w:rsidR="00284294" w:rsidRDefault="00284294">
            <w:pPr>
              <w:rPr>
                <w:color w:val="000000" w:themeColor="text1"/>
              </w:rPr>
            </w:pPr>
            <w:r w:rsidRPr="004A2675">
              <w:rPr>
                <w:color w:val="000000" w:themeColor="text1"/>
              </w:rPr>
              <w:t>2015-19919-001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47F73" w14:textId="77777777" w:rsidR="00284294" w:rsidRDefault="0028429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0"/>
              </w:rPr>
              <w:t>물건관리번호</w:t>
            </w:r>
          </w:p>
        </w:tc>
      </w:tr>
    </w:tbl>
    <w:p w14:paraId="63DB99EA" w14:textId="77777777" w:rsidR="009607E1" w:rsidRDefault="009607E1" w:rsidP="009607E1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14:paraId="7AAC8D55" w14:textId="77777777" w:rsidR="009607E1" w:rsidRDefault="009607E1" w:rsidP="009607E1">
      <w:pPr>
        <w:pStyle w:val="5"/>
        <w:ind w:left="1400" w:hanging="400"/>
      </w:pPr>
      <w:r>
        <w:rPr>
          <w:rFonts w:hint="eastAsia"/>
        </w:rPr>
        <w:lastRenderedPageBreak/>
        <w:t>응답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2178"/>
        <w:gridCol w:w="987"/>
        <w:gridCol w:w="1780"/>
        <w:gridCol w:w="416"/>
        <w:gridCol w:w="1759"/>
        <w:gridCol w:w="2286"/>
      </w:tblGrid>
      <w:tr w:rsidR="00E358B0" w14:paraId="2ADCBD2E" w14:textId="77777777" w:rsidTr="0004693B">
        <w:trPr>
          <w:trHeight w:val="280"/>
        </w:trPr>
        <w:tc>
          <w:tcPr>
            <w:tcW w:w="106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48B6E23A" w14:textId="77777777" w:rsidR="00E358B0" w:rsidRDefault="00E358B0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2B1197B9" w14:textId="77777777" w:rsidR="00E358B0" w:rsidRDefault="00E358B0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5CF66714" w14:textId="77777777" w:rsidR="00E358B0" w:rsidRDefault="00E358B0">
            <w:pPr>
              <w:pStyle w:val="a8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항목크기</w:t>
            </w:r>
            <w:proofErr w:type="spellEnd"/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73DD400E" w14:textId="77777777" w:rsidR="00E358B0" w:rsidRDefault="00E358B0">
            <w:pPr>
              <w:pStyle w:val="a8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항목구분</w:t>
            </w:r>
            <w:proofErr w:type="spellEnd"/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09EF5878" w14:textId="77777777" w:rsidR="00E358B0" w:rsidRDefault="00E358B0">
            <w:pPr>
              <w:pStyle w:val="a8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샘플데이터</w:t>
            </w:r>
            <w:proofErr w:type="spellEnd"/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3E219EFA" w14:textId="77777777" w:rsidR="00E358B0" w:rsidRDefault="00E358B0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E358B0" w14:paraId="658964C8" w14:textId="77777777" w:rsidTr="0004693B">
        <w:trPr>
          <w:trHeight w:val="250"/>
        </w:trPr>
        <w:tc>
          <w:tcPr>
            <w:tcW w:w="106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5257D0" w14:textId="77777777" w:rsidR="00E358B0" w:rsidRDefault="00E358B0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FFB90D" w14:textId="77777777" w:rsidR="00E358B0" w:rsidRDefault="00E358B0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결과코드</w:t>
            </w:r>
            <w:proofErr w:type="spellEnd"/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6B168B" w14:textId="77777777" w:rsidR="00E358B0" w:rsidRDefault="00E358B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4C9ED9" w14:textId="77777777" w:rsidR="00E358B0" w:rsidRDefault="00E358B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76C831" w14:textId="77777777" w:rsidR="00E358B0" w:rsidRDefault="00E358B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EAE615" w14:textId="77777777" w:rsidR="00E358B0" w:rsidRDefault="00E358B0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결과코드</w:t>
            </w:r>
            <w:proofErr w:type="spellEnd"/>
          </w:p>
        </w:tc>
      </w:tr>
      <w:tr w:rsidR="00E358B0" w14:paraId="5EA3E6F3" w14:textId="77777777" w:rsidTr="0004693B">
        <w:trPr>
          <w:trHeight w:val="250"/>
        </w:trPr>
        <w:tc>
          <w:tcPr>
            <w:tcW w:w="106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EC2C7D" w14:textId="77777777" w:rsidR="00E358B0" w:rsidRDefault="00E358B0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739D77" w14:textId="77777777" w:rsidR="00E358B0" w:rsidRDefault="00E358B0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결과메시지</w:t>
            </w:r>
            <w:proofErr w:type="spellEnd"/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6CA0D9" w14:textId="77777777" w:rsidR="00E358B0" w:rsidRDefault="00E358B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63444C" w14:textId="77777777" w:rsidR="00E358B0" w:rsidRDefault="00E358B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4022E6" w14:textId="77777777" w:rsidR="00E358B0" w:rsidRDefault="001473A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NORMAL SERVICE.</w:t>
            </w:r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87C52B" w14:textId="77777777" w:rsidR="00E358B0" w:rsidRDefault="00E358B0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결과메시지</w:t>
            </w:r>
            <w:proofErr w:type="spellEnd"/>
          </w:p>
        </w:tc>
      </w:tr>
      <w:tr w:rsidR="00E358B0" w14:paraId="5BFC3E52" w14:textId="77777777" w:rsidTr="0004693B">
        <w:trPr>
          <w:trHeight w:val="250"/>
        </w:trPr>
        <w:tc>
          <w:tcPr>
            <w:tcW w:w="106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DFDA6F" w14:textId="77777777" w:rsidR="00E358B0" w:rsidRDefault="00E358B0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CBAC37" w14:textId="77777777" w:rsidR="00E358B0" w:rsidRDefault="00E358B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한 페이지 결과 수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9A964B" w14:textId="77777777" w:rsidR="00E358B0" w:rsidRDefault="00E358B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848CB1" w14:textId="77777777" w:rsidR="00E358B0" w:rsidRDefault="00E358B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164D26" w14:textId="77777777" w:rsidR="00E358B0" w:rsidRDefault="00E358B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9A8564" w14:textId="77777777" w:rsidR="00E358B0" w:rsidRDefault="00E358B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한 페이지 결과 수</w:t>
            </w:r>
          </w:p>
        </w:tc>
      </w:tr>
      <w:tr w:rsidR="00E358B0" w14:paraId="556310E9" w14:textId="77777777" w:rsidTr="0004693B">
        <w:trPr>
          <w:trHeight w:val="250"/>
        </w:trPr>
        <w:tc>
          <w:tcPr>
            <w:tcW w:w="106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EFA654" w14:textId="77777777" w:rsidR="00E358B0" w:rsidRDefault="00E358B0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CCDCD9" w14:textId="77777777" w:rsidR="00E358B0" w:rsidRDefault="00E358B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페이지 번호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41663E" w14:textId="77777777" w:rsidR="00E358B0" w:rsidRDefault="00E358B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C4A91" w14:textId="77777777" w:rsidR="00E358B0" w:rsidRDefault="00E358B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C561AE" w14:textId="77777777" w:rsidR="00E358B0" w:rsidRDefault="00E358B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415B94" w14:textId="77777777" w:rsidR="00E358B0" w:rsidRDefault="00E358B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페이지 번호</w:t>
            </w:r>
          </w:p>
        </w:tc>
      </w:tr>
      <w:tr w:rsidR="00E358B0" w14:paraId="46E386F7" w14:textId="77777777" w:rsidTr="0004693B">
        <w:trPr>
          <w:trHeight w:val="250"/>
        </w:trPr>
        <w:tc>
          <w:tcPr>
            <w:tcW w:w="106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8C93CF" w14:textId="77777777" w:rsidR="00E358B0" w:rsidRDefault="00E358B0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0F4BE2" w14:textId="77777777" w:rsidR="00E358B0" w:rsidRDefault="00E358B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총건수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DEF537" w14:textId="77777777" w:rsidR="00E358B0" w:rsidRDefault="00E358B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723032" w14:textId="77777777" w:rsidR="00E358B0" w:rsidRDefault="00E358B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AFD99C" w14:textId="77777777" w:rsidR="00E358B0" w:rsidRDefault="00E358B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3C21A5" w14:textId="77777777" w:rsidR="00E358B0" w:rsidRDefault="00E358B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조회데이터의 총건수</w:t>
            </w:r>
          </w:p>
        </w:tc>
      </w:tr>
      <w:tr w:rsidR="00865067" w14:paraId="21F0D210" w14:textId="77777777" w:rsidTr="0004693B">
        <w:trPr>
          <w:trHeight w:val="510"/>
        </w:trPr>
        <w:tc>
          <w:tcPr>
            <w:tcW w:w="11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D8B46" w14:textId="77777777" w:rsidR="00865067" w:rsidRDefault="00865067">
            <w:pPr>
              <w:rPr>
                <w:color w:val="000000" w:themeColor="text1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94B23A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PLNM_NO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8644F3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공고번호</w:t>
            </w:r>
            <w:proofErr w:type="spellEnd"/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0FC4B7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NUMBER(22)</w:t>
            </w:r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FA814A" w14:textId="77777777" w:rsidR="00865067" w:rsidRDefault="008650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3EC170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395354</w:t>
            </w:r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F9916" w14:textId="77777777" w:rsidR="00865067" w:rsidRDefault="00865067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공고번호</w:t>
            </w:r>
            <w:proofErr w:type="spellEnd"/>
          </w:p>
        </w:tc>
      </w:tr>
      <w:tr w:rsidR="00865067" w14:paraId="239F41DC" w14:textId="77777777" w:rsidTr="0004693B">
        <w:trPr>
          <w:trHeight w:val="51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B766F6" w14:textId="77777777" w:rsidR="00865067" w:rsidRDefault="00865067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F5B938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PBCT_NO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CF689F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공매번호</w:t>
            </w:r>
            <w:proofErr w:type="spellEnd"/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ED55FA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NUMBER(22)</w:t>
            </w:r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085D31" w14:textId="77777777" w:rsidR="00865067" w:rsidRDefault="008650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EC06ED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9238941</w:t>
            </w:r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2A20A" w14:textId="77777777" w:rsidR="00865067" w:rsidRDefault="00865067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공매번호</w:t>
            </w:r>
            <w:proofErr w:type="spellEnd"/>
          </w:p>
        </w:tc>
      </w:tr>
      <w:tr w:rsidR="00865067" w14:paraId="7DA1E4FB" w14:textId="77777777" w:rsidTr="0004693B">
        <w:trPr>
          <w:trHeight w:val="51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AE61CD" w14:textId="77777777" w:rsidR="00865067" w:rsidRDefault="00865067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EAB6E2" w14:textId="3B7C5105" w:rsidR="00865067" w:rsidRDefault="006F7381">
            <w:pPr>
              <w:rPr>
                <w:rFonts w:cs="굴림"/>
                <w:color w:val="000000" w:themeColor="text1"/>
                <w:szCs w:val="20"/>
              </w:rPr>
            </w:pPr>
            <w:r w:rsidRPr="00582DD6">
              <w:rPr>
                <w:rFonts w:hint="eastAsia"/>
                <w:szCs w:val="20"/>
              </w:rPr>
              <w:t>CLTR</w:t>
            </w:r>
            <w:r w:rsidR="00865067" w:rsidRPr="00582DD6">
              <w:rPr>
                <w:rFonts w:hint="eastAsia"/>
                <w:szCs w:val="20"/>
              </w:rPr>
              <w:t>_NO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76EBE4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물건번호</w:t>
            </w:r>
            <w:proofErr w:type="spellEnd"/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448A55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NUMBER(22)</w:t>
            </w:r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7BA623" w14:textId="77777777" w:rsidR="00865067" w:rsidRDefault="008650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A15C96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1121282</w:t>
            </w:r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9D875" w14:textId="77777777" w:rsidR="00865067" w:rsidRDefault="00865067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물건번호</w:t>
            </w:r>
            <w:proofErr w:type="spellEnd"/>
          </w:p>
        </w:tc>
      </w:tr>
      <w:tr w:rsidR="00865067" w14:paraId="1531ACEF" w14:textId="77777777" w:rsidTr="0004693B">
        <w:trPr>
          <w:trHeight w:val="51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DA6147" w14:textId="77777777" w:rsidR="00865067" w:rsidRDefault="00865067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D2B071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PBCT_CDTN_NO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C7BC1D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공매조건번호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886EF1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NUMBER(22)</w:t>
            </w:r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14D52F" w14:textId="77777777" w:rsidR="00865067" w:rsidRDefault="008650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370C6" w14:textId="77777777" w:rsidR="00865067" w:rsidRDefault="00865067">
            <w:pPr>
              <w:rPr>
                <w:color w:val="000000" w:themeColor="text1"/>
              </w:rPr>
            </w:pPr>
            <w:r w:rsidRPr="00865067">
              <w:rPr>
                <w:color w:val="000000" w:themeColor="text1"/>
              </w:rPr>
              <w:t>2522471</w:t>
            </w:r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A29C9" w14:textId="77777777" w:rsidR="00865067" w:rsidRDefault="00865067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공매조건번호</w:t>
            </w:r>
          </w:p>
        </w:tc>
      </w:tr>
      <w:tr w:rsidR="00865067" w14:paraId="34A6CF16" w14:textId="77777777" w:rsidTr="0004693B">
        <w:trPr>
          <w:trHeight w:val="51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C4070C" w14:textId="77777777" w:rsidR="00865067" w:rsidRDefault="00865067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F1B81" w14:textId="77777777" w:rsidR="00865067" w:rsidRPr="006F7381" w:rsidRDefault="00865067">
            <w:pPr>
              <w:rPr>
                <w:rFonts w:cs="굴림"/>
                <w:szCs w:val="20"/>
              </w:rPr>
            </w:pPr>
            <w:r w:rsidRPr="006F7381">
              <w:rPr>
                <w:rFonts w:hint="eastAsia"/>
                <w:szCs w:val="20"/>
              </w:rPr>
              <w:t>CLTR_HSTR_NO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DF18A3" w14:textId="77777777" w:rsidR="00865067" w:rsidRPr="006F7381" w:rsidRDefault="00865067">
            <w:pPr>
              <w:rPr>
                <w:rFonts w:cs="굴림"/>
                <w:szCs w:val="20"/>
              </w:rPr>
            </w:pPr>
            <w:r w:rsidRPr="006F7381">
              <w:rPr>
                <w:rFonts w:hint="eastAsia"/>
                <w:szCs w:val="20"/>
              </w:rPr>
              <w:t>물건이력번호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C1159B" w14:textId="77777777" w:rsidR="00865067" w:rsidRPr="006F7381" w:rsidRDefault="00865067">
            <w:pPr>
              <w:rPr>
                <w:rFonts w:cs="굴림"/>
                <w:szCs w:val="20"/>
              </w:rPr>
            </w:pPr>
            <w:r w:rsidRPr="006F7381">
              <w:rPr>
                <w:rFonts w:hint="eastAsia"/>
                <w:szCs w:val="20"/>
              </w:rPr>
              <w:t>NUMBER(22)</w:t>
            </w:r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66C6D4" w14:textId="77777777" w:rsidR="00865067" w:rsidRPr="006F7381" w:rsidRDefault="00865067">
            <w:r w:rsidRPr="006F7381">
              <w:rPr>
                <w:rFonts w:hint="eastAsia"/>
              </w:rPr>
              <w:t>1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6A609" w14:textId="77777777" w:rsidR="00865067" w:rsidRPr="006F7381" w:rsidRDefault="00865067">
            <w:r w:rsidRPr="006F7381">
              <w:t>2448389</w:t>
            </w:r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C53C7" w14:textId="77777777" w:rsidR="00865067" w:rsidRPr="006F7381" w:rsidRDefault="00865067" w:rsidP="00501FE7">
            <w:pPr>
              <w:rPr>
                <w:rFonts w:cs="굴림"/>
                <w:szCs w:val="20"/>
              </w:rPr>
            </w:pPr>
            <w:r w:rsidRPr="006F7381">
              <w:rPr>
                <w:rFonts w:hint="eastAsia"/>
                <w:szCs w:val="20"/>
              </w:rPr>
              <w:t>물건이력번호</w:t>
            </w:r>
          </w:p>
        </w:tc>
      </w:tr>
      <w:tr w:rsidR="00865067" w14:paraId="65007085" w14:textId="77777777" w:rsidTr="0004693B">
        <w:trPr>
          <w:trHeight w:val="51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635801" w14:textId="77777777" w:rsidR="00865067" w:rsidRDefault="00865067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341679" w14:textId="77777777" w:rsidR="00865067" w:rsidRDefault="00865067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SCRN_GRP_CD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4F0064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화면그룹코드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CECD66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VARCHAR2(4)</w:t>
            </w:r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AAB06C" w14:textId="77777777" w:rsidR="00865067" w:rsidRDefault="008650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F0E81" w14:textId="77777777" w:rsidR="00865067" w:rsidRDefault="008650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0003</w:t>
            </w:r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C7AA9" w14:textId="77777777" w:rsidR="00865067" w:rsidRPr="00582DD6" w:rsidRDefault="00865067" w:rsidP="00A2138B">
            <w:pPr>
              <w:spacing w:after="0"/>
            </w:pPr>
            <w:r w:rsidRPr="00582DD6">
              <w:rPr>
                <w:rFonts w:hint="eastAsia"/>
              </w:rPr>
              <w:t>화면그룹코드</w:t>
            </w:r>
          </w:p>
          <w:p w14:paraId="3A4A7B6A" w14:textId="77777777" w:rsidR="00A2138B" w:rsidRPr="00582DD6" w:rsidRDefault="00A2138B" w:rsidP="00A2138B">
            <w:pPr>
              <w:spacing w:after="0"/>
            </w:pPr>
            <w:r w:rsidRPr="00582DD6">
              <w:rPr>
                <w:rFonts w:hint="eastAsia"/>
              </w:rPr>
              <w:t>0001 부동산</w:t>
            </w:r>
          </w:p>
          <w:p w14:paraId="07B05F09" w14:textId="77777777" w:rsidR="00A2138B" w:rsidRPr="00582DD6" w:rsidRDefault="00A2138B" w:rsidP="00A2138B">
            <w:pPr>
              <w:spacing w:after="0"/>
            </w:pPr>
            <w:r w:rsidRPr="00582DD6">
              <w:rPr>
                <w:rFonts w:hint="eastAsia"/>
              </w:rPr>
              <w:t>0002 자동차</w:t>
            </w:r>
          </w:p>
          <w:p w14:paraId="38FDED60" w14:textId="77777777" w:rsidR="00A2138B" w:rsidRPr="00582DD6" w:rsidRDefault="00A2138B" w:rsidP="00A2138B">
            <w:pPr>
              <w:spacing w:after="0"/>
            </w:pPr>
            <w:r w:rsidRPr="00582DD6">
              <w:rPr>
                <w:rFonts w:hint="eastAsia"/>
              </w:rPr>
              <w:t xml:space="preserve">0003 </w:t>
            </w:r>
            <w:proofErr w:type="spellStart"/>
            <w:r w:rsidRPr="00582DD6">
              <w:rPr>
                <w:rFonts w:hint="eastAsia"/>
              </w:rPr>
              <w:t>기타동산</w:t>
            </w:r>
            <w:proofErr w:type="spellEnd"/>
          </w:p>
          <w:p w14:paraId="166314F1" w14:textId="77777777" w:rsidR="00A2138B" w:rsidRPr="00582DD6" w:rsidRDefault="00A2138B" w:rsidP="00A2138B">
            <w:pPr>
              <w:spacing w:after="0"/>
            </w:pPr>
            <w:r w:rsidRPr="00582DD6">
              <w:rPr>
                <w:rFonts w:hint="eastAsia"/>
              </w:rPr>
              <w:t>0004 예술품</w:t>
            </w:r>
          </w:p>
          <w:p w14:paraId="3A8D6165" w14:textId="77777777" w:rsidR="00A2138B" w:rsidRPr="00582DD6" w:rsidRDefault="00A2138B" w:rsidP="00A2138B">
            <w:pPr>
              <w:spacing w:after="0"/>
            </w:pPr>
            <w:r w:rsidRPr="00582DD6">
              <w:rPr>
                <w:rFonts w:hint="eastAsia"/>
              </w:rPr>
              <w:t>0005 회원권</w:t>
            </w:r>
          </w:p>
          <w:p w14:paraId="7DCB574B" w14:textId="77777777" w:rsidR="00A2138B" w:rsidRPr="00582DD6" w:rsidRDefault="00A2138B" w:rsidP="00A2138B">
            <w:pPr>
              <w:spacing w:after="0"/>
            </w:pPr>
            <w:r w:rsidRPr="00582DD6">
              <w:rPr>
                <w:rFonts w:hint="eastAsia"/>
              </w:rPr>
              <w:t>0006 유가증권</w:t>
            </w:r>
          </w:p>
          <w:p w14:paraId="7A16C58C" w14:textId="77777777" w:rsidR="00A2138B" w:rsidRPr="00582DD6" w:rsidRDefault="00A2138B" w:rsidP="00A2138B">
            <w:pPr>
              <w:spacing w:after="0"/>
            </w:pPr>
            <w:r w:rsidRPr="00582DD6">
              <w:rPr>
                <w:rFonts w:hint="eastAsia"/>
              </w:rPr>
              <w:t xml:space="preserve">0007 </w:t>
            </w:r>
            <w:proofErr w:type="spellStart"/>
            <w:r w:rsidRPr="00582DD6">
              <w:rPr>
                <w:rFonts w:hint="eastAsia"/>
              </w:rPr>
              <w:t>기타권리</w:t>
            </w:r>
            <w:proofErr w:type="spellEnd"/>
          </w:p>
          <w:p w14:paraId="5B1C3A96" w14:textId="5845A540" w:rsidR="00A2138B" w:rsidRPr="00582DD6" w:rsidRDefault="00A2138B" w:rsidP="00A2138B">
            <w:pPr>
              <w:spacing w:after="0"/>
              <w:rPr>
                <w:rFonts w:cs="굴림"/>
                <w:szCs w:val="20"/>
              </w:rPr>
            </w:pPr>
            <w:r w:rsidRPr="00582DD6">
              <w:rPr>
                <w:rFonts w:hint="eastAsia"/>
              </w:rPr>
              <w:t xml:space="preserve">0008 </w:t>
            </w:r>
            <w:r w:rsidRPr="00582DD6">
              <w:t>NPL</w:t>
            </w:r>
          </w:p>
        </w:tc>
      </w:tr>
      <w:tr w:rsidR="00865067" w14:paraId="1989EC64" w14:textId="77777777" w:rsidTr="0004693B">
        <w:trPr>
          <w:trHeight w:val="51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E98AF6" w14:textId="77777777" w:rsidR="00865067" w:rsidRDefault="00865067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84E7BF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CTGR_ID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BB3ED6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용도코드</w:t>
            </w:r>
            <w:proofErr w:type="spellEnd"/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67747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VARCHAR2(20)</w:t>
            </w:r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FAA8F9" w14:textId="77777777" w:rsidR="00865067" w:rsidRDefault="008650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312B8E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12101</w:t>
            </w:r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0AAEB" w14:textId="77777777" w:rsidR="00865067" w:rsidRDefault="00865067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용도코드</w:t>
            </w:r>
            <w:proofErr w:type="spellEnd"/>
          </w:p>
        </w:tc>
      </w:tr>
      <w:tr w:rsidR="00865067" w14:paraId="3CEE15BC" w14:textId="77777777" w:rsidTr="0004693B">
        <w:trPr>
          <w:trHeight w:val="5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3E64D6" w14:textId="77777777" w:rsidR="00865067" w:rsidRDefault="00865067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AF3B8A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CTGR_FULL_NM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8BCFC8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용도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F23C4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VARCHAR2(500)</w:t>
            </w:r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FBF6A4" w14:textId="77777777" w:rsidR="00865067" w:rsidRDefault="008650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319C49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자동차 / 승용차</w:t>
            </w:r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58AE4" w14:textId="77777777" w:rsidR="00865067" w:rsidRDefault="00865067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용도</w:t>
            </w:r>
          </w:p>
        </w:tc>
      </w:tr>
      <w:tr w:rsidR="00865067" w14:paraId="54E45F87" w14:textId="77777777" w:rsidTr="0004693B">
        <w:trPr>
          <w:trHeight w:val="2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C49D06" w14:textId="77777777" w:rsidR="00865067" w:rsidRDefault="00865067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C8ACD8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BID_MNMT_NO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9BC71E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입찰번호</w:t>
            </w:r>
            <w:proofErr w:type="spellEnd"/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328BEA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2E4474" w14:textId="77777777" w:rsidR="00865067" w:rsidRDefault="008650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051C09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0001</w:t>
            </w:r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175E3" w14:textId="77777777" w:rsidR="00865067" w:rsidRDefault="00865067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입찰번호</w:t>
            </w:r>
            <w:proofErr w:type="spellEnd"/>
          </w:p>
        </w:tc>
      </w:tr>
      <w:tr w:rsidR="00865067" w14:paraId="5F4935DF" w14:textId="77777777" w:rsidTr="0004693B">
        <w:trPr>
          <w:trHeight w:val="2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31A49E" w14:textId="77777777" w:rsidR="00865067" w:rsidRDefault="00865067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8534CB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CLTR_NM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46F8BC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물건명</w:t>
            </w:r>
            <w:proofErr w:type="spellEnd"/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C1057C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VARCHAR2(500)</w:t>
            </w:r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FC40F0" w14:textId="77777777" w:rsidR="00865067" w:rsidRDefault="008650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53F754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현대중형소나타2000cc</w:t>
            </w:r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41793" w14:textId="77777777" w:rsidR="00865067" w:rsidRDefault="00865067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물건명</w:t>
            </w:r>
            <w:proofErr w:type="spellEnd"/>
          </w:p>
        </w:tc>
      </w:tr>
      <w:tr w:rsidR="00865067" w14:paraId="02A3C19C" w14:textId="77777777" w:rsidTr="0004693B">
        <w:trPr>
          <w:trHeight w:val="2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A49331" w14:textId="77777777" w:rsidR="00865067" w:rsidRDefault="00865067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AF76D9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CLTR_MNMT_NO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6F3793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물건관리번호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3ECF4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960B5C" w14:textId="77777777" w:rsidR="00865067" w:rsidRDefault="008650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3E7D2C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2016-0500-000236</w:t>
            </w:r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4D607" w14:textId="77777777" w:rsidR="00865067" w:rsidRDefault="00865067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물건관리번호</w:t>
            </w:r>
          </w:p>
        </w:tc>
      </w:tr>
      <w:tr w:rsidR="00865067" w14:paraId="1DE2277D" w14:textId="77777777" w:rsidTr="0004693B">
        <w:trPr>
          <w:trHeight w:val="2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4722D6" w14:textId="77777777" w:rsidR="00865067" w:rsidRDefault="00865067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10492E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LDNM_ADRS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D44798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물건소재지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(지번)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CB82EA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VARCHAR2(1000)</w:t>
            </w:r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6A05AE" w14:textId="77777777" w:rsidR="00865067" w:rsidRDefault="008650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68A04D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서울특별시 강남구 역삼동 601-3 1</w:t>
            </w:r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A9DBD" w14:textId="77777777" w:rsidR="00865067" w:rsidRDefault="00865067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물건소재지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(지번)</w:t>
            </w:r>
          </w:p>
        </w:tc>
      </w:tr>
      <w:tr w:rsidR="00865067" w14:paraId="64168DBA" w14:textId="77777777" w:rsidTr="0004693B">
        <w:trPr>
          <w:trHeight w:val="2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11B95C" w14:textId="77777777" w:rsidR="00865067" w:rsidRDefault="00865067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00B4D2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NMRD_ADRS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25B12F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물건소재지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도로명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)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0B2A33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VARCHAR2(1000)</w:t>
            </w:r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5E9D01" w14:textId="77777777" w:rsidR="00865067" w:rsidRDefault="008650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B9E4DD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 xml:space="preserve">서울특별시 강남구 봉은사로2길 3, 1 (역삼동, </w:t>
            </w:r>
            <w:proofErr w:type="spellStart"/>
            <w:r>
              <w:rPr>
                <w:rFonts w:hint="eastAsia"/>
                <w:color w:val="000000" w:themeColor="text1"/>
              </w:rPr>
              <w:t>이수빌딩</w:t>
            </w:r>
            <w:proofErr w:type="spellEnd"/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DC04A" w14:textId="77777777" w:rsidR="00865067" w:rsidRDefault="00865067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물건소재지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도로명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865067" w14:paraId="71E6A48D" w14:textId="77777777" w:rsidTr="0004693B">
        <w:trPr>
          <w:trHeight w:val="2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481746" w14:textId="77777777" w:rsidR="00865067" w:rsidRDefault="00865067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B1B82F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DPSL_MTD_CD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F3E885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처분방식코드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2C237D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VARCHAR2(500)</w:t>
            </w:r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5A3ED7" w14:textId="77777777" w:rsidR="00865067" w:rsidRDefault="008650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297C13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0001</w:t>
            </w:r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9A0B2" w14:textId="77777777" w:rsidR="00865067" w:rsidRDefault="00865067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처분방식코드</w:t>
            </w:r>
          </w:p>
        </w:tc>
      </w:tr>
      <w:tr w:rsidR="00865067" w14:paraId="34FFFCF6" w14:textId="77777777" w:rsidTr="0004693B">
        <w:trPr>
          <w:trHeight w:val="2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43B7E6" w14:textId="77777777" w:rsidR="00865067" w:rsidRDefault="00865067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F2C401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DPSL_MTD_NM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561ED9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처분방식</w:t>
            </w:r>
            <w:proofErr w:type="spellEnd"/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EA456B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VARCHAR2(500)</w:t>
            </w:r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760ADD" w14:textId="77777777" w:rsidR="00865067" w:rsidRDefault="008650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8B96D3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매각</w:t>
            </w:r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614FD" w14:textId="77777777" w:rsidR="00865067" w:rsidRDefault="00865067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처분방식</w:t>
            </w:r>
            <w:proofErr w:type="spellEnd"/>
          </w:p>
        </w:tc>
      </w:tr>
      <w:tr w:rsidR="00865067" w14:paraId="0A64B17E" w14:textId="77777777" w:rsidTr="0004693B">
        <w:trPr>
          <w:trHeight w:val="2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98350B" w14:textId="77777777" w:rsidR="00865067" w:rsidRDefault="00865067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37D25D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BID_MTD_NM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8E4526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입찰방식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FFBD51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VARCHAR2(500)</w:t>
            </w:r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0E7F4D" w14:textId="77777777" w:rsidR="00865067" w:rsidRDefault="008650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3693A0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제한경쟁(</w:t>
            </w:r>
            <w:proofErr w:type="spellStart"/>
            <w:r>
              <w:rPr>
                <w:rFonts w:hint="eastAsia"/>
                <w:color w:val="000000" w:themeColor="text1"/>
              </w:rPr>
              <w:t>최고가방식</w:t>
            </w:r>
            <w:proofErr w:type="spellEnd"/>
            <w:r>
              <w:rPr>
                <w:rFonts w:hint="eastAsia"/>
                <w:color w:val="000000" w:themeColor="text1"/>
              </w:rPr>
              <w:t>) / 총액</w:t>
            </w:r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A3520" w14:textId="77777777" w:rsidR="00865067" w:rsidRDefault="00865067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입찰방식</w:t>
            </w:r>
          </w:p>
        </w:tc>
      </w:tr>
      <w:tr w:rsidR="00865067" w14:paraId="59CA39F0" w14:textId="77777777" w:rsidTr="0004693B">
        <w:trPr>
          <w:trHeight w:val="2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F9F056" w14:textId="77777777" w:rsidR="00865067" w:rsidRDefault="00865067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85EA9C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MIN_BID_PRC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863491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최저입찰가</w:t>
            </w:r>
            <w:proofErr w:type="spellEnd"/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9B8CF9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NUMBER(22)</w:t>
            </w:r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7BEE51" w14:textId="77777777" w:rsidR="00865067" w:rsidRDefault="008650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28CAA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1000000</w:t>
            </w:r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B3DAF" w14:textId="77777777" w:rsidR="00865067" w:rsidRDefault="00865067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최저입찰가</w:t>
            </w:r>
            <w:proofErr w:type="spellEnd"/>
          </w:p>
        </w:tc>
      </w:tr>
      <w:tr w:rsidR="00865067" w14:paraId="42AD342A" w14:textId="77777777" w:rsidTr="0004693B">
        <w:trPr>
          <w:trHeight w:val="2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1DA473" w14:textId="77777777" w:rsidR="00865067" w:rsidRDefault="00865067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3A97B6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APSL_ASES_AVG_AMT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DAE2FA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감정가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428410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NUMBER(22)</w:t>
            </w:r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D11B60" w14:textId="77777777" w:rsidR="00865067" w:rsidRDefault="008650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4093E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3000000</w:t>
            </w:r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3616B" w14:textId="77777777" w:rsidR="00865067" w:rsidRDefault="00865067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감정가</w:t>
            </w:r>
          </w:p>
        </w:tc>
      </w:tr>
      <w:tr w:rsidR="00865067" w14:paraId="7B0454B0" w14:textId="77777777" w:rsidTr="0004693B">
        <w:trPr>
          <w:trHeight w:val="2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B7177D" w14:textId="77777777" w:rsidR="00865067" w:rsidRDefault="00865067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0CBCEC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FEE_RATE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B89183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최저입찰가율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B31805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NUMBER(22)</w:t>
            </w:r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AD51F5" w14:textId="77777777" w:rsidR="00865067" w:rsidRDefault="008650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2DEB30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(33%)</w:t>
            </w:r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45958" w14:textId="77777777" w:rsidR="00865067" w:rsidRDefault="00865067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최저입찰가율</w:t>
            </w:r>
          </w:p>
        </w:tc>
      </w:tr>
      <w:tr w:rsidR="00865067" w14:paraId="6D3DE0F6" w14:textId="77777777" w:rsidTr="0004693B">
        <w:trPr>
          <w:trHeight w:val="2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31EE54" w14:textId="77777777" w:rsidR="00865067" w:rsidRDefault="00865067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90F93D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PBCT_BEGN_DTM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B66237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입찰시작일시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2B5A3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VARCHAR2(14)</w:t>
            </w:r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5F305E" w14:textId="77777777" w:rsidR="00865067" w:rsidRDefault="008650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CF4D2F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20160519102000</w:t>
            </w:r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D0BF0C" w14:textId="77777777" w:rsidR="00865067" w:rsidRDefault="008650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YYYYMMDDHH24MISS</w:t>
            </w:r>
          </w:p>
        </w:tc>
      </w:tr>
      <w:tr w:rsidR="00865067" w14:paraId="0C16B6C7" w14:textId="77777777" w:rsidTr="0004693B">
        <w:trPr>
          <w:trHeight w:val="2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EC20A5" w14:textId="77777777" w:rsidR="00865067" w:rsidRDefault="00865067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AD4DB4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PBCT_CLS_DTM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8AE4A7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입찰마감일시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72DB05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VARCHAR2(14)</w:t>
            </w:r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492E80" w14:textId="77777777" w:rsidR="00865067" w:rsidRDefault="008650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89BC9D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20160519150000</w:t>
            </w:r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15C441" w14:textId="77777777" w:rsidR="00865067" w:rsidRDefault="008650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YYYYMMDDHH24MISS</w:t>
            </w:r>
          </w:p>
        </w:tc>
      </w:tr>
      <w:tr w:rsidR="00865067" w14:paraId="4A88E81F" w14:textId="77777777" w:rsidTr="0004693B">
        <w:trPr>
          <w:trHeight w:val="2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6E9681" w14:textId="77777777" w:rsidR="00865067" w:rsidRDefault="00865067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90C521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PBCT_CLTR_STAT_NM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E75CE6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물건상태</w:t>
            </w:r>
            <w:proofErr w:type="spellEnd"/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E3E290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75D4A" w14:textId="77777777" w:rsidR="00865067" w:rsidRDefault="008650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42DBD0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인터넷입찰진행중</w:t>
            </w:r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7A530" w14:textId="77777777" w:rsidR="00865067" w:rsidRDefault="00865067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물건상태</w:t>
            </w:r>
            <w:proofErr w:type="spellEnd"/>
          </w:p>
        </w:tc>
      </w:tr>
      <w:tr w:rsidR="00865067" w14:paraId="69CC68D9" w14:textId="77777777" w:rsidTr="0004693B">
        <w:trPr>
          <w:trHeight w:val="2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3DC442" w14:textId="77777777" w:rsidR="00865067" w:rsidRDefault="00865067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9EC708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USCBD_CNT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465A72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유찰횟수</w:t>
            </w:r>
            <w:proofErr w:type="spellEnd"/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892DD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NUMBER(22)</w:t>
            </w:r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F7251D" w14:textId="77777777" w:rsidR="00865067" w:rsidRDefault="008650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57BB0C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cs="굴림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FC2AE" w14:textId="77777777" w:rsidR="00865067" w:rsidRDefault="00865067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유찰횟수</w:t>
            </w:r>
            <w:proofErr w:type="spellEnd"/>
          </w:p>
        </w:tc>
      </w:tr>
      <w:tr w:rsidR="00865067" w14:paraId="0F57D0D8" w14:textId="77777777" w:rsidTr="0004693B">
        <w:trPr>
          <w:trHeight w:val="2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DF2C4A" w14:textId="77777777" w:rsidR="00865067" w:rsidRDefault="00865067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B2FC75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IQRY_CNT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8BEBB8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조회수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EDC2A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NUMBER(22)</w:t>
            </w:r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B12DDF" w14:textId="77777777" w:rsidR="00865067" w:rsidRDefault="008650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398C2C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32464" w14:textId="77777777" w:rsidR="00865067" w:rsidRDefault="00865067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조회수</w:t>
            </w:r>
          </w:p>
        </w:tc>
      </w:tr>
      <w:tr w:rsidR="00865067" w14:paraId="38813A01" w14:textId="77777777" w:rsidTr="0004693B">
        <w:trPr>
          <w:trHeight w:val="2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F3B102" w14:textId="77777777" w:rsidR="00865067" w:rsidRDefault="00865067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DA5898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GOODS_NM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8581E7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물건상세정보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D56E16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VARCHAR2(4000)</w:t>
            </w:r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ECFC83" w14:textId="77777777" w:rsidR="00865067" w:rsidRDefault="008650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A0021D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중형 ,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옵션 무 </w:t>
            </w:r>
            <w:proofErr w:type="spellStart"/>
            <w:r>
              <w:rPr>
                <w:rFonts w:hint="eastAsia"/>
                <w:color w:val="000000" w:themeColor="text1"/>
              </w:rPr>
              <w:t>사고없음</w:t>
            </w:r>
            <w:proofErr w:type="spellEnd"/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DC1D2" w14:textId="77777777" w:rsidR="00865067" w:rsidRDefault="00865067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물건상세정보</w:t>
            </w:r>
          </w:p>
        </w:tc>
      </w:tr>
      <w:tr w:rsidR="00865067" w14:paraId="55661185" w14:textId="77777777" w:rsidTr="0004693B">
        <w:trPr>
          <w:trHeight w:val="2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B125A" w14:textId="77777777" w:rsidR="00865067" w:rsidRDefault="00865067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1BE64D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MANF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5F0F7D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제조사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E1D706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2C5E4" w14:textId="77777777" w:rsidR="00865067" w:rsidRDefault="008650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6E84F6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현대</w:t>
            </w:r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F8FA1" w14:textId="77777777" w:rsidR="00865067" w:rsidRDefault="00865067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제조사</w:t>
            </w:r>
          </w:p>
        </w:tc>
      </w:tr>
      <w:tr w:rsidR="00865067" w14:paraId="59EE64AE" w14:textId="77777777" w:rsidTr="0004693B">
        <w:trPr>
          <w:trHeight w:val="2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BAF9BA" w14:textId="77777777" w:rsidR="00865067" w:rsidRDefault="00865067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0B2950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MDL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3CCC9D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모델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8261E7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F29D9A" w14:textId="77777777" w:rsidR="00865067" w:rsidRDefault="008650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95101B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　</w:t>
            </w:r>
            <w:r>
              <w:rPr>
                <w:rFonts w:hint="eastAsia"/>
                <w:color w:val="000000" w:themeColor="text1"/>
              </w:rPr>
              <w:t xml:space="preserve"> 소나타</w:t>
            </w:r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7E30E" w14:textId="77777777" w:rsidR="00865067" w:rsidRDefault="00865067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모델</w:t>
            </w:r>
          </w:p>
        </w:tc>
      </w:tr>
      <w:tr w:rsidR="00865067" w14:paraId="109B335E" w14:textId="77777777" w:rsidTr="0004693B">
        <w:trPr>
          <w:trHeight w:val="2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9943D3" w14:textId="77777777" w:rsidR="00865067" w:rsidRDefault="00865067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BBC9B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NRGT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0F8709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연월식</w:t>
            </w:r>
            <w:proofErr w:type="spellEnd"/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BC4082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0385B5" w14:textId="77777777" w:rsidR="00865067" w:rsidRDefault="008650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2D395C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　</w:t>
            </w:r>
            <w:r>
              <w:rPr>
                <w:rFonts w:hint="eastAsia"/>
                <w:color w:val="000000" w:themeColor="text1"/>
              </w:rPr>
              <w:t xml:space="preserve"> 2010</w:t>
            </w:r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E58A3" w14:textId="77777777" w:rsidR="00865067" w:rsidRDefault="00865067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연월식</w:t>
            </w:r>
            <w:proofErr w:type="spellEnd"/>
          </w:p>
        </w:tc>
      </w:tr>
      <w:tr w:rsidR="00865067" w14:paraId="222333C5" w14:textId="77777777" w:rsidTr="0004693B">
        <w:trPr>
          <w:trHeight w:val="2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0E61EF" w14:textId="77777777" w:rsidR="00865067" w:rsidRDefault="00865067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CFDDED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GRBX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81873F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변속기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2E2D90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96D790" w14:textId="77777777" w:rsidR="00865067" w:rsidRDefault="008650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D87884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　</w:t>
            </w:r>
            <w:r>
              <w:rPr>
                <w:rFonts w:hint="eastAsia"/>
                <w:color w:val="000000" w:themeColor="text1"/>
              </w:rPr>
              <w:t xml:space="preserve"> 자동</w:t>
            </w:r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44B8D" w14:textId="77777777" w:rsidR="00865067" w:rsidRDefault="00865067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변속기</w:t>
            </w:r>
          </w:p>
        </w:tc>
      </w:tr>
      <w:tr w:rsidR="00865067" w14:paraId="40446178" w14:textId="77777777" w:rsidTr="0004693B">
        <w:trPr>
          <w:trHeight w:val="2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85D459" w14:textId="77777777" w:rsidR="00865067" w:rsidRDefault="00865067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3034A0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ENDPC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5F8CE2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배기량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AC7AC4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EE81AE" w14:textId="77777777" w:rsidR="00865067" w:rsidRDefault="008650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F1A6D6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　</w:t>
            </w:r>
            <w:r>
              <w:rPr>
                <w:rFonts w:hint="eastAsia"/>
                <w:color w:val="000000" w:themeColor="text1"/>
              </w:rPr>
              <w:t xml:space="preserve"> 2,000cc</w:t>
            </w:r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A232D" w14:textId="77777777" w:rsidR="00865067" w:rsidRDefault="00865067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배기량</w:t>
            </w:r>
          </w:p>
        </w:tc>
      </w:tr>
      <w:tr w:rsidR="00865067" w14:paraId="571BC547" w14:textId="77777777" w:rsidTr="0004693B">
        <w:trPr>
          <w:trHeight w:val="2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5C16A2" w14:textId="77777777" w:rsidR="00865067" w:rsidRDefault="00865067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DCF6C1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VHCL_MLGE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F322E8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주행거리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8EDB1F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920FC" w14:textId="77777777" w:rsidR="00865067" w:rsidRDefault="008650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F32C86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　</w:t>
            </w:r>
            <w:r>
              <w:rPr>
                <w:rFonts w:hint="eastAsia"/>
                <w:color w:val="000000" w:themeColor="text1"/>
              </w:rPr>
              <w:t xml:space="preserve"> 12,000km</w:t>
            </w:r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00DBD" w14:textId="77777777" w:rsidR="00865067" w:rsidRDefault="00865067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주행거리</w:t>
            </w:r>
          </w:p>
        </w:tc>
      </w:tr>
      <w:tr w:rsidR="00865067" w14:paraId="37928C47" w14:textId="77777777" w:rsidTr="0004693B">
        <w:trPr>
          <w:trHeight w:val="2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6C28C8" w14:textId="77777777" w:rsidR="00865067" w:rsidRDefault="00865067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657864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FUEL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C87834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연료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B867F8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7938FC" w14:textId="77777777" w:rsidR="00865067" w:rsidRDefault="008650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8BF59C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　</w:t>
            </w:r>
            <w:r>
              <w:rPr>
                <w:rFonts w:hint="eastAsia"/>
                <w:color w:val="000000" w:themeColor="text1"/>
              </w:rPr>
              <w:t xml:space="preserve"> 휘발유</w:t>
            </w:r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A4840" w14:textId="77777777" w:rsidR="00865067" w:rsidRDefault="00865067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연료</w:t>
            </w:r>
          </w:p>
        </w:tc>
      </w:tr>
      <w:tr w:rsidR="00865067" w14:paraId="366F4932" w14:textId="77777777" w:rsidTr="0004693B">
        <w:trPr>
          <w:trHeight w:val="2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1C4F25" w14:textId="77777777" w:rsidR="00865067" w:rsidRDefault="00865067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14FFA1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SCRT_NM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9F9E61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증권명</w:t>
            </w:r>
            <w:proofErr w:type="spellEnd"/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8BAF60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D3E24D" w14:textId="77777777" w:rsidR="00865067" w:rsidRDefault="008650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9D5C8B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　</w:t>
            </w:r>
            <w:r>
              <w:t xml:space="preserve"> </w:t>
            </w:r>
            <w:r w:rsidRPr="00865067">
              <w:rPr>
                <w:color w:val="000000" w:themeColor="text1"/>
                <w:szCs w:val="20"/>
              </w:rPr>
              <w:t>(주)현진 비상장 출자전환주식</w:t>
            </w:r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41FA8" w14:textId="77777777" w:rsidR="00865067" w:rsidRDefault="00865067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증권명</w:t>
            </w:r>
            <w:proofErr w:type="spellEnd"/>
          </w:p>
        </w:tc>
      </w:tr>
      <w:tr w:rsidR="00865067" w14:paraId="649F4D7D" w14:textId="77777777" w:rsidTr="0004693B">
        <w:trPr>
          <w:trHeight w:val="2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57E2D8" w14:textId="77777777" w:rsidR="00865067" w:rsidRDefault="00865067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A676F2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TPBZ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2E1322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업종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A0C470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9CC24C" w14:textId="77777777" w:rsidR="00865067" w:rsidRDefault="008650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D6ADA2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 w:rsidRPr="00865067">
              <w:rPr>
                <w:rFonts w:hint="eastAsia"/>
                <w:color w:val="000000" w:themeColor="text1"/>
                <w:szCs w:val="20"/>
              </w:rPr>
              <w:t>기타</w:t>
            </w:r>
            <w:r w:rsidRPr="00865067">
              <w:rPr>
                <w:color w:val="000000" w:themeColor="text1"/>
                <w:szCs w:val="20"/>
              </w:rPr>
              <w:t xml:space="preserve"> </w:t>
            </w:r>
            <w:proofErr w:type="spellStart"/>
            <w:r w:rsidRPr="00865067">
              <w:rPr>
                <w:color w:val="000000" w:themeColor="text1"/>
                <w:szCs w:val="20"/>
              </w:rPr>
              <w:t>토목시설물</w:t>
            </w:r>
            <w:proofErr w:type="spellEnd"/>
            <w:r w:rsidRPr="00865067">
              <w:rPr>
                <w:color w:val="000000" w:themeColor="text1"/>
                <w:szCs w:val="20"/>
              </w:rPr>
              <w:t xml:space="preserve"> 건설업</w:t>
            </w:r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FF964" w14:textId="77777777" w:rsidR="00865067" w:rsidRDefault="00865067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업종</w:t>
            </w:r>
          </w:p>
        </w:tc>
      </w:tr>
      <w:tr w:rsidR="00865067" w14:paraId="67D82633" w14:textId="77777777" w:rsidTr="0004693B">
        <w:trPr>
          <w:trHeight w:val="280"/>
        </w:trPr>
        <w:tc>
          <w:tcPr>
            <w:tcW w:w="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C9E49" w14:textId="77777777" w:rsidR="00865067" w:rsidRDefault="00865067">
            <w:pPr>
              <w:rPr>
                <w:color w:val="000000" w:themeColor="text1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01233F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ITM_NM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B201BA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종목명</w:t>
            </w:r>
            <w:proofErr w:type="spellEnd"/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F90E3E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A439EA" w14:textId="77777777" w:rsidR="00865067" w:rsidRDefault="008650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4E943C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 w:rsidRPr="00865067">
              <w:rPr>
                <w:rFonts w:hint="eastAsia"/>
                <w:color w:val="000000" w:themeColor="text1"/>
                <w:szCs w:val="20"/>
              </w:rPr>
              <w:t>프라임개발</w:t>
            </w:r>
            <w:proofErr w:type="spellEnd"/>
            <w:r w:rsidRPr="00865067">
              <w:rPr>
                <w:color w:val="000000" w:themeColor="text1"/>
                <w:szCs w:val="20"/>
              </w:rPr>
              <w:t>(주)</w:t>
            </w:r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98D8C" w14:textId="77777777" w:rsidR="00865067" w:rsidRDefault="00865067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종목명</w:t>
            </w:r>
            <w:proofErr w:type="spellEnd"/>
          </w:p>
        </w:tc>
      </w:tr>
      <w:tr w:rsidR="00865067" w14:paraId="1DFFC943" w14:textId="77777777" w:rsidTr="0004693B">
        <w:trPr>
          <w:trHeight w:val="280"/>
        </w:trPr>
        <w:tc>
          <w:tcPr>
            <w:tcW w:w="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E5368" w14:textId="77777777" w:rsidR="00865067" w:rsidRDefault="00865067">
            <w:pPr>
              <w:rPr>
                <w:color w:val="000000" w:themeColor="text1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12B7A9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MMB_RGT_NM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1CCA67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회원권명</w:t>
            </w:r>
            <w:proofErr w:type="spellEnd"/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8D9C93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BC6DFF" w14:textId="77777777" w:rsidR="00865067" w:rsidRDefault="008650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D4AB20" w14:textId="77777777" w:rsidR="00865067" w:rsidRDefault="00865067">
            <w:pPr>
              <w:rPr>
                <w:rFonts w:cs="굴림"/>
                <w:color w:val="000000" w:themeColor="text1"/>
                <w:szCs w:val="20"/>
              </w:rPr>
            </w:pPr>
            <w:r w:rsidRPr="00865067">
              <w:rPr>
                <w:rFonts w:hint="eastAsia"/>
                <w:color w:val="000000" w:themeColor="text1"/>
                <w:szCs w:val="20"/>
              </w:rPr>
              <w:t>양산컨트리클럽</w:t>
            </w:r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5BC25" w14:textId="77777777" w:rsidR="00865067" w:rsidRDefault="00865067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회원권명</w:t>
            </w:r>
            <w:proofErr w:type="spellEnd"/>
          </w:p>
        </w:tc>
      </w:tr>
      <w:tr w:rsidR="004E126A" w14:paraId="6E5AD790" w14:textId="77777777" w:rsidTr="0004693B">
        <w:trPr>
          <w:trHeight w:val="280"/>
        </w:trPr>
        <w:tc>
          <w:tcPr>
            <w:tcW w:w="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6EF46" w14:textId="77777777" w:rsidR="004E126A" w:rsidRPr="00630AEC" w:rsidRDefault="004E126A"/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6391B" w14:textId="696A1BA9" w:rsidR="004E126A" w:rsidRPr="00630AEC" w:rsidRDefault="004E126A">
            <w:pPr>
              <w:rPr>
                <w:szCs w:val="20"/>
              </w:rPr>
            </w:pPr>
            <w:r w:rsidRPr="00630AEC">
              <w:rPr>
                <w:rFonts w:hint="eastAsia"/>
                <w:szCs w:val="20"/>
              </w:rPr>
              <w:t>CLTR_IMG_FILES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99122" w14:textId="6EFFC91E" w:rsidR="0004693B" w:rsidRPr="00630AEC" w:rsidRDefault="0004693B" w:rsidP="0022152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물건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이미지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819467" w14:textId="77777777" w:rsidR="004E126A" w:rsidRPr="00630AEC" w:rsidRDefault="004E126A">
            <w:pPr>
              <w:rPr>
                <w:szCs w:val="20"/>
              </w:rPr>
            </w:pPr>
          </w:p>
        </w:tc>
        <w:tc>
          <w:tcPr>
            <w:tcW w:w="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6FF19" w14:textId="14AFC730" w:rsidR="004E126A" w:rsidRPr="00630AEC" w:rsidRDefault="00630AEC">
            <w:r>
              <w:rPr>
                <w:rFonts w:hint="eastAsia"/>
              </w:rPr>
              <w:t>0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152716" w14:textId="77777777" w:rsidR="004E126A" w:rsidRPr="00630AEC" w:rsidRDefault="004E126A">
            <w:pPr>
              <w:rPr>
                <w:szCs w:val="20"/>
              </w:rPr>
            </w:pPr>
          </w:p>
        </w:tc>
        <w:tc>
          <w:tcPr>
            <w:tcW w:w="1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800CA" w14:textId="77777777" w:rsidR="00221527" w:rsidRDefault="00221527" w:rsidP="00501FE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물건 이미지</w:t>
            </w:r>
          </w:p>
          <w:p w14:paraId="1889825D" w14:textId="32C2B008" w:rsidR="004E126A" w:rsidRPr="00630AEC" w:rsidRDefault="00630AEC" w:rsidP="00501FE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복수건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n)</w:t>
            </w:r>
          </w:p>
        </w:tc>
      </w:tr>
    </w:tbl>
    <w:p w14:paraId="78D8BF84" w14:textId="77777777" w:rsidR="009607E1" w:rsidRDefault="009607E1" w:rsidP="009607E1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14:paraId="2E38234A" w14:textId="77777777" w:rsidR="00136F01" w:rsidRDefault="009607E1" w:rsidP="009607E1">
      <w:pPr>
        <w:pStyle w:val="5"/>
        <w:ind w:left="1400" w:hanging="400"/>
      </w:pPr>
      <w:r>
        <w:rPr>
          <w:rFonts w:hint="eastAsia"/>
        </w:rPr>
        <w:t>요청 / 응답 메시지 예제</w:t>
      </w:r>
    </w:p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0"/>
      </w:tblGrid>
      <w:tr w:rsidR="007D7642" w14:paraId="57C74880" w14:textId="77777777" w:rsidTr="00F02482">
        <w:trPr>
          <w:trHeight w:val="202"/>
          <w:jc w:val="center"/>
        </w:trPr>
        <w:tc>
          <w:tcPr>
            <w:tcW w:w="9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AAE9CEF" w14:textId="77777777" w:rsidR="007D7642" w:rsidRDefault="007D7642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REST(URI)</w:t>
            </w:r>
          </w:p>
        </w:tc>
      </w:tr>
      <w:tr w:rsidR="007D7642" w14:paraId="7D2CED03" w14:textId="77777777" w:rsidTr="00F02482">
        <w:trPr>
          <w:trHeight w:val="1118"/>
          <w:jc w:val="center"/>
        </w:trPr>
        <w:tc>
          <w:tcPr>
            <w:tcW w:w="9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541E0" w14:textId="77777777" w:rsidR="007D7642" w:rsidRDefault="00D46FB7">
            <w:pPr>
              <w:rPr>
                <w:color w:val="000000" w:themeColor="text1"/>
              </w:rPr>
            </w:pPr>
            <w:hyperlink r:id="rId12" w:history="1">
              <w:r w:rsidR="00CD6208" w:rsidRPr="00F36C49">
                <w:rPr>
                  <w:rStyle w:val="a6"/>
                  <w:rFonts w:hint="eastAsia"/>
                </w:rPr>
                <w:t>http://openapi.onbid.co.kr/openapi/services/UtlinsttPblsalThingInquireSvc/getPublicSaleObject?serviceKey</w:t>
              </w:r>
            </w:hyperlink>
            <w:r w:rsidR="00CD6208">
              <w:rPr>
                <w:rFonts w:hint="eastAsia"/>
                <w:color w:val="000000" w:themeColor="text1"/>
              </w:rPr>
              <w:t>=서비스키&amp;</w:t>
            </w:r>
            <w:proofErr w:type="spellStart"/>
            <w:r w:rsidR="007D7642">
              <w:rPr>
                <w:rFonts w:hint="eastAsia"/>
                <w:color w:val="000000" w:themeColor="text1"/>
              </w:rPr>
              <w:t>pageNo</w:t>
            </w:r>
            <w:proofErr w:type="spellEnd"/>
            <w:r w:rsidR="007D7642">
              <w:rPr>
                <w:rFonts w:hint="eastAsia"/>
                <w:color w:val="000000" w:themeColor="text1"/>
              </w:rPr>
              <w:t>=1&amp;numOfRows=1&amp;DPSL_MTD_CD=0001</w:t>
            </w:r>
          </w:p>
        </w:tc>
      </w:tr>
      <w:tr w:rsidR="007D7642" w14:paraId="337174D3" w14:textId="77777777" w:rsidTr="00F02482">
        <w:trPr>
          <w:trHeight w:val="405"/>
          <w:jc w:val="center"/>
        </w:trPr>
        <w:tc>
          <w:tcPr>
            <w:tcW w:w="9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F8D8699" w14:textId="77777777" w:rsidR="007D7642" w:rsidRDefault="007D7642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응답 메시지</w:t>
            </w:r>
          </w:p>
        </w:tc>
      </w:tr>
      <w:tr w:rsidR="007D7642" w14:paraId="5394EA86" w14:textId="77777777" w:rsidTr="00F02482">
        <w:trPr>
          <w:trHeight w:val="2462"/>
          <w:jc w:val="center"/>
        </w:trPr>
        <w:tc>
          <w:tcPr>
            <w:tcW w:w="9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9B82F1" w14:textId="77777777" w:rsidR="007D7642" w:rsidRDefault="007D7642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&lt;?xml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version="1.0" encoding="UTF-8"?&gt;</w:t>
            </w:r>
          </w:p>
          <w:p w14:paraId="42FB2B8C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-&lt;response&gt;</w:t>
            </w:r>
          </w:p>
          <w:p w14:paraId="38C26517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-&lt;header&gt;</w:t>
            </w:r>
          </w:p>
          <w:p w14:paraId="14ACE4EC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  <w:r>
              <w:rPr>
                <w:rFonts w:hint="eastAsia"/>
                <w:color w:val="000000" w:themeColor="text1"/>
              </w:rPr>
              <w:t>&gt;00&lt;/</w:t>
            </w: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14:paraId="47D6E2BD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  <w:r w:rsidR="001473A2">
              <w:rPr>
                <w:rFonts w:hint="eastAsia"/>
                <w:color w:val="000000" w:themeColor="text1"/>
              </w:rPr>
              <w:t xml:space="preserve">NORMAL </w:t>
            </w:r>
            <w:proofErr w:type="gramStart"/>
            <w:r w:rsidR="001473A2">
              <w:rPr>
                <w:rFonts w:hint="eastAsia"/>
                <w:color w:val="000000" w:themeColor="text1"/>
              </w:rPr>
              <w:t>SERVICE.</w:t>
            </w:r>
            <w:r>
              <w:rPr>
                <w:rFonts w:hint="eastAsia"/>
                <w:color w:val="000000" w:themeColor="text1"/>
              </w:rPr>
              <w:t>&lt;</w:t>
            </w:r>
            <w:proofErr w:type="gramEnd"/>
            <w:r>
              <w:rPr>
                <w:rFonts w:hint="eastAsia"/>
                <w:color w:val="000000" w:themeColor="text1"/>
              </w:rPr>
              <w:t>/</w:t>
            </w: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14:paraId="19C53E8F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&lt;/header&gt;</w:t>
            </w:r>
          </w:p>
          <w:p w14:paraId="3EFDBBE1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-&lt;body&gt;</w:t>
            </w:r>
          </w:p>
          <w:p w14:paraId="271D8EF7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-&lt;items&gt;</w:t>
            </w:r>
          </w:p>
          <w:p w14:paraId="3402669C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14:paraId="5B273015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&lt;RNUM&gt;1&lt;/RNUM&gt;</w:t>
            </w:r>
          </w:p>
          <w:p w14:paraId="096C856D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&lt;PLNM_NO&gt;395354&lt;/PLNM_NO&gt;</w:t>
            </w:r>
          </w:p>
          <w:p w14:paraId="23475A60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&lt;PBCT_NO&gt;9238941&lt;/PBCT_NO&gt;</w:t>
            </w:r>
          </w:p>
          <w:p w14:paraId="0362DC10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&lt;CLTR_NO&gt;1121282&lt;/CLTR_NO&gt;</w:t>
            </w:r>
          </w:p>
          <w:p w14:paraId="02A0F45C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&lt;CTGR_ID&gt;12101&lt;/CTGR_ID&gt;</w:t>
            </w:r>
          </w:p>
          <w:p w14:paraId="73CB16C8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&lt;CTGR_FULL_NM&gt;자동차 / 승용차&lt;/CTGR_FULL_NM&gt;</w:t>
            </w:r>
          </w:p>
          <w:p w14:paraId="5135DAB0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&lt;BID_MNMT_NO&gt;0001&lt;/BID_MNMT_NO&gt;</w:t>
            </w:r>
          </w:p>
          <w:p w14:paraId="1A136F3A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&lt;CLTR_NM&gt;현대 중형 소나타 2000cc&lt;/CLTR_NM&gt;</w:t>
            </w:r>
          </w:p>
          <w:p w14:paraId="769EBD03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&lt;CLTR_MNMT_NO&gt;2016-0500-000236&lt;/CLTR_MNMT_NO&gt;</w:t>
            </w:r>
          </w:p>
          <w:p w14:paraId="42C61E17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&lt;LDNM_ADRS&gt;서울특별시 강남구 역삼동 601-3 1&lt;/LDNM_ADRS&gt;</w:t>
            </w:r>
          </w:p>
          <w:p w14:paraId="457D37E4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&lt;NMRD_ADRS&gt;서울특별시 강남구 봉은사로2길 3, 1 (역삼동, </w:t>
            </w:r>
            <w:proofErr w:type="spellStart"/>
            <w:r>
              <w:rPr>
                <w:rFonts w:hint="eastAsia"/>
                <w:color w:val="000000" w:themeColor="text1"/>
              </w:rPr>
              <w:t>이수빌딩</w:t>
            </w:r>
            <w:proofErr w:type="spellEnd"/>
            <w:r>
              <w:rPr>
                <w:rFonts w:hint="eastAsia"/>
                <w:color w:val="000000" w:themeColor="text1"/>
              </w:rPr>
              <w:t>)&lt;/NMRD_ADRS&gt;</w:t>
            </w:r>
          </w:p>
          <w:p w14:paraId="6FD5F001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&lt;DPSL_MTD_CD&gt;0001&lt;/DPSL_MTD_CD&gt;</w:t>
            </w:r>
          </w:p>
          <w:p w14:paraId="7D654FD2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&lt;DPSL_MTD_NM&gt;매각&lt;/DPSL_MTD_NM&gt;</w:t>
            </w:r>
          </w:p>
          <w:p w14:paraId="32B41610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&lt;BID_MTD_NM&gt;제한경쟁(</w:t>
            </w:r>
            <w:proofErr w:type="spellStart"/>
            <w:r>
              <w:rPr>
                <w:rFonts w:hint="eastAsia"/>
                <w:color w:val="000000" w:themeColor="text1"/>
              </w:rPr>
              <w:t>최고가방식</w:t>
            </w:r>
            <w:proofErr w:type="spellEnd"/>
            <w:r>
              <w:rPr>
                <w:rFonts w:hint="eastAsia"/>
                <w:color w:val="000000" w:themeColor="text1"/>
              </w:rPr>
              <w:t>) / 총액&lt;/BID_MTD_NM&gt;</w:t>
            </w:r>
          </w:p>
          <w:p w14:paraId="41BF3782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&lt;MIN_BID_PRC&gt;1000000&lt;/MIN_BID_PRC&gt;</w:t>
            </w:r>
          </w:p>
          <w:p w14:paraId="5FC14BF1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&lt;APSL_ASES_AVG_AMT&gt;3000000&lt;/APSL_ASES_AVG_AMT&gt;</w:t>
            </w:r>
          </w:p>
          <w:p w14:paraId="158B54F7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&lt;FEE_RATE&gt;(33%)&lt;/FEE_RATE&gt;</w:t>
            </w:r>
          </w:p>
          <w:p w14:paraId="1D47373D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&lt;PBCT_BEGN_DTM&gt;20160519102000&lt;/PBCT_BEGN_DTM&gt;</w:t>
            </w:r>
          </w:p>
          <w:p w14:paraId="501ED8C8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&lt;PBCT_CLS_DTM&gt;20160519150000&lt;/PBCT_CLS_DTM&gt;</w:t>
            </w:r>
          </w:p>
          <w:p w14:paraId="4A6F3E48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&lt;PBCT_CLTR_STAT_NM&gt;인터넷입찰진행중&lt;/PBCT_CLTR_STAT_NM&gt;</w:t>
            </w:r>
          </w:p>
          <w:p w14:paraId="28B530E4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&lt;USCBD_CNT&gt;0&lt;/USCBD_CNT&gt;</w:t>
            </w:r>
          </w:p>
          <w:p w14:paraId="4A216169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&lt;IQRY_CNT&gt;2&lt;/IQRY_CNT&gt;</w:t>
            </w:r>
          </w:p>
          <w:p w14:paraId="7DA2D707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&lt;GOODS_NM&gt;</w:t>
            </w:r>
            <w:proofErr w:type="gramStart"/>
            <w:r>
              <w:rPr>
                <w:rFonts w:hint="eastAsia"/>
                <w:color w:val="000000" w:themeColor="text1"/>
              </w:rPr>
              <w:t>중형 ,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옵션 무 </w:t>
            </w:r>
            <w:proofErr w:type="spellStart"/>
            <w:r>
              <w:rPr>
                <w:rFonts w:hint="eastAsia"/>
                <w:color w:val="000000" w:themeColor="text1"/>
              </w:rPr>
              <w:t>사고없음</w:t>
            </w:r>
            <w:proofErr w:type="spellEnd"/>
            <w:r>
              <w:rPr>
                <w:rFonts w:hint="eastAsia"/>
                <w:color w:val="000000" w:themeColor="text1"/>
              </w:rPr>
              <w:t>&lt;/GOODS_NM&gt;</w:t>
            </w:r>
          </w:p>
          <w:p w14:paraId="6B20183C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&lt;MANF&gt;현대&lt;/MANF&gt;</w:t>
            </w:r>
          </w:p>
          <w:p w14:paraId="494E96D4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&lt;MDL&gt;소나타&lt;/MDL&gt;</w:t>
            </w:r>
          </w:p>
          <w:p w14:paraId="66FD258B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&lt;NRGT&gt;2010&lt;/NRGT&gt;</w:t>
            </w:r>
          </w:p>
          <w:p w14:paraId="1896403B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&lt;GRBX&gt;자동&lt;/GRBX&gt;</w:t>
            </w:r>
          </w:p>
          <w:p w14:paraId="572ADF24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&lt;ENDPC&gt;2,000cc&lt;/ENDPC&gt;</w:t>
            </w:r>
          </w:p>
          <w:p w14:paraId="22BF3B67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&lt;VHCL_MLGE&gt;12,000km&lt;/VHCL_MLGE&gt;</w:t>
            </w:r>
          </w:p>
          <w:p w14:paraId="1D56914C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&lt;FUEL&gt;휘발유&lt;/FUEL&gt;</w:t>
            </w:r>
          </w:p>
          <w:p w14:paraId="1D10D0E6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&lt;SCRT_NM/&gt;</w:t>
            </w:r>
          </w:p>
          <w:p w14:paraId="292ADB8D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&lt;TPBZ/&gt;</w:t>
            </w:r>
          </w:p>
          <w:p w14:paraId="6C357B73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&lt;ITM_NM/&gt;</w:t>
            </w:r>
          </w:p>
          <w:p w14:paraId="5ACDD2B4" w14:textId="00804899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&lt;MMB_RGT_NM/&gt;</w:t>
            </w:r>
          </w:p>
          <w:p w14:paraId="546DB401" w14:textId="32E0BAC1" w:rsidR="009751A1" w:rsidRDefault="009751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</w:t>
            </w:r>
            <w:r>
              <w:rPr>
                <w:rFonts w:hint="eastAsia"/>
                <w:color w:val="000000" w:themeColor="text1"/>
              </w:rPr>
              <w:t>CLTR_IMG_FILES&gt;&lt;</w:t>
            </w:r>
            <w:r>
              <w:rPr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CLTR_IMG_FILES&gt;</w:t>
            </w:r>
          </w:p>
          <w:p w14:paraId="25191AD5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14:paraId="4F27363E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&lt;/items&gt;</w:t>
            </w:r>
          </w:p>
          <w:p w14:paraId="2E58D2B3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&gt;1&lt;/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14:paraId="2097DF44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  <w:r>
              <w:rPr>
                <w:rFonts w:hint="eastAsia"/>
                <w:color w:val="000000" w:themeColor="text1"/>
              </w:rPr>
              <w:t>&gt;380&lt;/</w:t>
            </w: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14:paraId="7D5CFD0E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  <w:r>
              <w:rPr>
                <w:rFonts w:hint="eastAsia"/>
                <w:color w:val="000000" w:themeColor="text1"/>
              </w:rPr>
              <w:t>&gt;1&lt;/</w:t>
            </w: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14:paraId="7364FB9E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&lt;/body&gt;</w:t>
            </w:r>
          </w:p>
          <w:p w14:paraId="0415CE38" w14:textId="77777777" w:rsidR="007D7642" w:rsidRDefault="007D76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&lt;/response&gt;</w:t>
            </w:r>
          </w:p>
        </w:tc>
      </w:tr>
    </w:tbl>
    <w:p w14:paraId="12F5E8A8" w14:textId="77777777" w:rsidR="00B77F71" w:rsidRDefault="00681509" w:rsidP="00B77F71">
      <w:pPr>
        <w:pStyle w:val="4"/>
      </w:pPr>
      <w:proofErr w:type="spellStart"/>
      <w:r>
        <w:rPr>
          <w:rFonts w:hint="eastAsia"/>
          <w:color w:val="000000" w:themeColor="text1"/>
        </w:rPr>
        <w:lastRenderedPageBreak/>
        <w:t>이용기관통합공고목록조회</w:t>
      </w:r>
      <w:proofErr w:type="spellEnd"/>
      <w:r w:rsidR="00A452D5" w:rsidRPr="008058A9">
        <w:rPr>
          <w:rFonts w:hint="eastAsia"/>
          <w:color w:val="000000" w:themeColor="text1"/>
        </w:rPr>
        <w:t xml:space="preserve"> </w:t>
      </w:r>
      <w:proofErr w:type="spellStart"/>
      <w:r w:rsidR="00B77F71">
        <w:rPr>
          <w:rFonts w:hint="eastAsia"/>
        </w:rPr>
        <w:t>상세기능</w:t>
      </w:r>
      <w:proofErr w:type="spellEnd"/>
      <w:r w:rsidR="00B77F71">
        <w:rPr>
          <w:rFonts w:hint="eastAsia"/>
        </w:rPr>
        <w:t xml:space="preserve">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3C60F1" w14:paraId="4EDF84C2" w14:textId="77777777" w:rsidTr="00501FE7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7EEB1D90" w14:textId="77777777" w:rsidR="003C60F1" w:rsidRDefault="003C60F1" w:rsidP="00501FE7">
            <w:pPr>
              <w:pStyle w:val="a8"/>
            </w:pPr>
            <w:proofErr w:type="spellStart"/>
            <w:r>
              <w:rPr>
                <w:rFonts w:hint="eastAsia"/>
              </w:rPr>
              <w:t>상세기능</w:t>
            </w:r>
            <w:proofErr w:type="spellEnd"/>
            <w:r>
              <w:rPr>
                <w:rFonts w:hint="eastAsia"/>
              </w:rPr>
              <w:t xml:space="preserve">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1CDA27C8" w14:textId="77777777" w:rsidR="003C60F1" w:rsidRDefault="003C60F1" w:rsidP="00501FE7">
            <w:pPr>
              <w:pStyle w:val="a8"/>
            </w:pPr>
            <w:proofErr w:type="spellStart"/>
            <w:r>
              <w:rPr>
                <w:rFonts w:hint="eastAsia"/>
              </w:rPr>
              <w:t>상세기능</w:t>
            </w:r>
            <w:proofErr w:type="spellEnd"/>
            <w:r>
              <w:rPr>
                <w:rFonts w:hint="eastAsia"/>
              </w:rPr>
              <w:t xml:space="preserve">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7834F0E7" w14:textId="77777777" w:rsidR="003C60F1" w:rsidRDefault="003C60F1" w:rsidP="00501FE7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220AD88A" w14:textId="77777777" w:rsidR="003C60F1" w:rsidRDefault="003C60F1" w:rsidP="00501FE7">
            <w:pPr>
              <w:pStyle w:val="a8"/>
            </w:pPr>
            <w:proofErr w:type="spellStart"/>
            <w:r>
              <w:rPr>
                <w:rFonts w:hint="eastAsia"/>
              </w:rPr>
              <w:t>상세기능</w:t>
            </w:r>
            <w:proofErr w:type="spellEnd"/>
            <w:r>
              <w:rPr>
                <w:rFonts w:hint="eastAsia"/>
              </w:rPr>
              <w:t xml:space="preserve"> 유형</w:t>
            </w:r>
          </w:p>
        </w:tc>
        <w:tc>
          <w:tcPr>
            <w:tcW w:w="3544" w:type="dxa"/>
            <w:gridSpan w:val="2"/>
            <w:vAlign w:val="center"/>
          </w:tcPr>
          <w:p w14:paraId="1521DB1C" w14:textId="77777777" w:rsidR="003C60F1" w:rsidRDefault="003C60F1" w:rsidP="00501FE7">
            <w:r w:rsidRPr="008058A9">
              <w:rPr>
                <w:rFonts w:hint="eastAsia"/>
                <w:color w:val="000000" w:themeColor="text1"/>
              </w:rPr>
              <w:t>조회(목록)</w:t>
            </w:r>
          </w:p>
        </w:tc>
      </w:tr>
      <w:tr w:rsidR="003C60F1" w14:paraId="7586348D" w14:textId="77777777" w:rsidTr="00501FE7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6FF4DA2B" w14:textId="77777777" w:rsidR="003C60F1" w:rsidRDefault="003C60F1" w:rsidP="00501FE7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1F629FB4" w14:textId="77777777" w:rsidR="003C60F1" w:rsidRDefault="003C60F1" w:rsidP="00501FE7">
            <w:pPr>
              <w:pStyle w:val="a8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14:paraId="25958E70" w14:textId="77777777" w:rsidR="003C60F1" w:rsidRDefault="00F02482" w:rsidP="00501FE7">
            <w:proofErr w:type="spellStart"/>
            <w:r>
              <w:rPr>
                <w:rFonts w:hint="eastAsia"/>
                <w:color w:val="000000" w:themeColor="text1"/>
              </w:rPr>
              <w:t>이용기관통합공고목록조회</w:t>
            </w:r>
            <w:proofErr w:type="spellEnd"/>
          </w:p>
        </w:tc>
      </w:tr>
      <w:tr w:rsidR="003C60F1" w14:paraId="1F009940" w14:textId="77777777" w:rsidTr="00501FE7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14:paraId="389B0B92" w14:textId="77777777" w:rsidR="003C60F1" w:rsidRDefault="003C60F1" w:rsidP="00D534F2">
            <w:pPr>
              <w:pStyle w:val="a8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2F17ADBE" w14:textId="77777777" w:rsidR="003C60F1" w:rsidRDefault="003C60F1" w:rsidP="00D534F2">
            <w:pPr>
              <w:pStyle w:val="a8"/>
              <w:spacing w:after="0"/>
            </w:pPr>
            <w:proofErr w:type="spellStart"/>
            <w:r>
              <w:rPr>
                <w:rFonts w:hint="eastAsia"/>
              </w:rPr>
              <w:t>상세기능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  <w:tc>
          <w:tcPr>
            <w:tcW w:w="7404" w:type="dxa"/>
            <w:gridSpan w:val="4"/>
            <w:vAlign w:val="center"/>
          </w:tcPr>
          <w:p w14:paraId="3A71135D" w14:textId="77777777" w:rsidR="003C60F1" w:rsidRDefault="00325CC3" w:rsidP="00570667">
            <w:pPr>
              <w:spacing w:line="240" w:lineRule="auto"/>
            </w:pPr>
            <w:r w:rsidRPr="00325CC3">
              <w:rPr>
                <w:rFonts w:hint="eastAsia"/>
              </w:rPr>
              <w:t>처분방식코드</w:t>
            </w:r>
            <w:r w:rsidRPr="00325CC3">
              <w:t xml:space="preserve">, 공고종류코드 등을 이용해 공고종류코드, </w:t>
            </w:r>
            <w:proofErr w:type="spellStart"/>
            <w:r w:rsidRPr="00325CC3">
              <w:t>공고종류</w:t>
            </w:r>
            <w:proofErr w:type="spellEnd"/>
            <w:r w:rsidRPr="00325CC3">
              <w:t xml:space="preserve">, 입찰형태코드, </w:t>
            </w:r>
            <w:proofErr w:type="spellStart"/>
            <w:r w:rsidRPr="00325CC3">
              <w:t>입찰형태</w:t>
            </w:r>
            <w:proofErr w:type="spellEnd"/>
            <w:r w:rsidRPr="00325CC3">
              <w:t xml:space="preserve">, </w:t>
            </w:r>
            <w:proofErr w:type="spellStart"/>
            <w:r w:rsidRPr="00325CC3">
              <w:t>공고명</w:t>
            </w:r>
            <w:proofErr w:type="spellEnd"/>
            <w:r w:rsidRPr="00325CC3">
              <w:t xml:space="preserve"> 등을 조회하는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이용기관통합공고목록조회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기능</w:t>
            </w:r>
          </w:p>
        </w:tc>
      </w:tr>
      <w:tr w:rsidR="003C60F1" w14:paraId="06F14612" w14:textId="77777777" w:rsidTr="00501FE7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7503E425" w14:textId="77777777" w:rsidR="003C60F1" w:rsidRDefault="003C60F1" w:rsidP="00501FE7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31544C9D" w14:textId="77777777" w:rsidR="003C60F1" w:rsidRDefault="003C60F1" w:rsidP="00501FE7">
            <w:pPr>
              <w:pStyle w:val="a8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0A0BEF8A" w14:textId="77777777" w:rsidR="003C60F1" w:rsidRPr="00246DCA" w:rsidRDefault="00246DCA" w:rsidP="00501FE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/openapi/services/UtlinsttPblsalThingInquireSvc/getPublicSaleList</w:t>
            </w:r>
          </w:p>
        </w:tc>
      </w:tr>
      <w:tr w:rsidR="003C60F1" w14:paraId="6154CAC6" w14:textId="77777777" w:rsidTr="00501FE7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7119D835" w14:textId="77777777" w:rsidR="003C60F1" w:rsidRDefault="003C60F1" w:rsidP="00501FE7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078867E3" w14:textId="77777777" w:rsidR="003C60F1" w:rsidRDefault="003C60F1" w:rsidP="00501FE7">
            <w:pPr>
              <w:pStyle w:val="a8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1706220B" w14:textId="77777777" w:rsidR="003C60F1" w:rsidRDefault="003C60F1" w:rsidP="00501FE7">
            <w:r>
              <w:rPr>
                <w:rFonts w:hint="eastAsia"/>
              </w:rPr>
              <w:t>[</w:t>
            </w:r>
            <w:r w:rsidRPr="008058A9">
              <w:rPr>
                <w:rFonts w:hint="eastAsia"/>
                <w:color w:val="000000" w:themeColor="text1"/>
              </w:rPr>
              <w:t xml:space="preserve">6000 </w:t>
            </w:r>
            <w:r>
              <w:rPr>
                <w:rFonts w:hint="eastAsia"/>
              </w:rPr>
              <w:t>bytes]</w:t>
            </w:r>
          </w:p>
        </w:tc>
      </w:tr>
      <w:tr w:rsidR="003C60F1" w14:paraId="2EFD4F19" w14:textId="77777777" w:rsidTr="00501FE7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0CF3F269" w14:textId="77777777" w:rsidR="003C60F1" w:rsidRDefault="003C60F1" w:rsidP="00501FE7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05A76FE1" w14:textId="77777777" w:rsidR="003C60F1" w:rsidRDefault="003C60F1" w:rsidP="00501FE7">
            <w:pPr>
              <w:pStyle w:val="a8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037BB407" w14:textId="77777777" w:rsidR="003C60F1" w:rsidRDefault="003C60F1" w:rsidP="00342B95">
            <w:r>
              <w:rPr>
                <w:rFonts w:hint="eastAsia"/>
              </w:rPr>
              <w:t>[</w:t>
            </w:r>
            <w:r w:rsidRPr="008058A9">
              <w:rPr>
                <w:rFonts w:hint="eastAsia"/>
                <w:color w:val="000000" w:themeColor="text1"/>
              </w:rPr>
              <w:t xml:space="preserve">600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3BB6273E" w14:textId="77777777" w:rsidR="003C60F1" w:rsidRDefault="003C60F1" w:rsidP="00501FE7">
            <w:pPr>
              <w:pStyle w:val="a8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560C3FED" w14:textId="77777777" w:rsidR="003C60F1" w:rsidRDefault="003C60F1" w:rsidP="00342B95">
            <w:r>
              <w:t>[</w:t>
            </w:r>
            <w:r w:rsidRPr="008058A9">
              <w:rPr>
                <w:color w:val="000000" w:themeColor="text1"/>
              </w:rPr>
              <w:t xml:space="preserve">40 </w:t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14:paraId="46D0506B" w14:textId="77777777" w:rsidR="002A0CA5" w:rsidRDefault="002A0CA5" w:rsidP="002A0CA5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27"/>
        <w:gridCol w:w="899"/>
        <w:gridCol w:w="1727"/>
        <w:gridCol w:w="680"/>
        <w:gridCol w:w="1553"/>
        <w:gridCol w:w="2242"/>
      </w:tblGrid>
      <w:tr w:rsidR="00AE7018" w14:paraId="4A20C327" w14:textId="77777777" w:rsidTr="009F471C"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40A9E6A6" w14:textId="77777777" w:rsidR="00AE7018" w:rsidRDefault="00AE7018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5102369C" w14:textId="77777777" w:rsidR="00AE7018" w:rsidRDefault="00AE7018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5CF5E360" w14:textId="77777777" w:rsidR="00AE7018" w:rsidRDefault="00AE7018">
            <w:pPr>
              <w:pStyle w:val="a8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항목크기</w:t>
            </w:r>
            <w:proofErr w:type="spellEnd"/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6020B882" w14:textId="77777777" w:rsidR="00AE7018" w:rsidRDefault="00AE7018">
            <w:pPr>
              <w:pStyle w:val="a8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항목구분</w:t>
            </w:r>
            <w:proofErr w:type="spellEnd"/>
          </w:p>
        </w:tc>
        <w:tc>
          <w:tcPr>
            <w:tcW w:w="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62533CE0" w14:textId="77777777" w:rsidR="00AE7018" w:rsidRDefault="00AE7018">
            <w:pPr>
              <w:pStyle w:val="a8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샘플데이터</w:t>
            </w:r>
            <w:proofErr w:type="spellEnd"/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2E533B90" w14:textId="77777777" w:rsidR="00AE7018" w:rsidRDefault="00AE7018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B73A0B" w14:paraId="2721F64A" w14:textId="77777777" w:rsidTr="009F471C"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B7FB7" w14:textId="77777777" w:rsidR="00B73A0B" w:rsidRDefault="00B73A0B" w:rsidP="00501FE7">
            <w:pPr>
              <w:pStyle w:val="aa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F7370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C4F01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F9F7F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6A593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ADB75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B73A0B" w14:paraId="273DB68D" w14:textId="77777777" w:rsidTr="009F471C"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2461B" w14:textId="77777777" w:rsidR="00B73A0B" w:rsidRDefault="00B73A0B" w:rsidP="00501FE7">
            <w:pPr>
              <w:pStyle w:val="aa"/>
            </w:pPr>
            <w:proofErr w:type="spellStart"/>
            <w:r>
              <w:t>numOfRows</w:t>
            </w:r>
            <w:proofErr w:type="spellEnd"/>
          </w:p>
        </w:tc>
        <w:tc>
          <w:tcPr>
            <w:tcW w:w="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84FC0" w14:textId="77777777" w:rsidR="00B73A0B" w:rsidRDefault="00B73A0B" w:rsidP="00501FE7">
            <w:pPr>
              <w:pStyle w:val="aa"/>
            </w:pPr>
            <w:r w:rsidRPr="003E22ED">
              <w:rPr>
                <w:rFonts w:hint="eastAsia"/>
              </w:rPr>
              <w:t>페이지당</w:t>
            </w:r>
            <w:r w:rsidRPr="003E22ED">
              <w:t xml:space="preserve"> 데이터 개수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85FB5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C45E6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2434D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10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CA408" w14:textId="77777777" w:rsidR="00B73A0B" w:rsidRDefault="00B73A0B" w:rsidP="00501FE7">
            <w:pPr>
              <w:pStyle w:val="aa"/>
            </w:pPr>
            <w:r w:rsidRPr="003E22ED">
              <w:rPr>
                <w:rFonts w:hint="eastAsia"/>
              </w:rPr>
              <w:t>페이지당</w:t>
            </w:r>
            <w:r w:rsidRPr="003E22ED">
              <w:t xml:space="preserve"> 데이터 개수</w:t>
            </w:r>
          </w:p>
        </w:tc>
      </w:tr>
      <w:tr w:rsidR="00B73A0B" w14:paraId="3C77B27B" w14:textId="77777777" w:rsidTr="009F471C"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10B6E" w14:textId="77777777" w:rsidR="00B73A0B" w:rsidRDefault="00B73A0B" w:rsidP="00501FE7">
            <w:pPr>
              <w:pStyle w:val="aa"/>
            </w:pPr>
            <w:proofErr w:type="spellStart"/>
            <w:r>
              <w:t>pageNo</w:t>
            </w:r>
            <w:proofErr w:type="spellEnd"/>
          </w:p>
        </w:tc>
        <w:tc>
          <w:tcPr>
            <w:tcW w:w="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02406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2C255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5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63402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617C2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A1796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</w:tr>
      <w:tr w:rsidR="00B73A0B" w14:paraId="34664403" w14:textId="77777777" w:rsidTr="009F471C"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06E79F" w14:textId="77777777" w:rsidR="00B73A0B" w:rsidRDefault="00B73A0B" w:rsidP="00B607D1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DPSL_MTD_CD</w:t>
            </w:r>
          </w:p>
        </w:tc>
        <w:tc>
          <w:tcPr>
            <w:tcW w:w="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F09322" w14:textId="77777777" w:rsidR="00B73A0B" w:rsidRDefault="00B73A0B" w:rsidP="00B607D1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처분방식코드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49470F" w14:textId="77777777" w:rsidR="00B73A0B" w:rsidRDefault="00B73A0B" w:rsidP="00B607D1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VARCHAR2(4)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37DDC5" w14:textId="7C7AC808" w:rsidR="00B73A0B" w:rsidRDefault="00B61170" w:rsidP="00B607D1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43A7CF" w14:textId="77777777" w:rsidR="00B73A0B" w:rsidRDefault="00B73A0B" w:rsidP="00B607D1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‘0001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89707D" w14:textId="77777777" w:rsidR="00B73A0B" w:rsidRDefault="00B73A0B" w:rsidP="00B607D1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0001매각 </w:t>
            </w:r>
          </w:p>
          <w:p w14:paraId="7FAD3F67" w14:textId="77777777" w:rsidR="00B73A0B" w:rsidRDefault="00B73A0B" w:rsidP="00B607D1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0002임대(대부)</w:t>
            </w:r>
          </w:p>
        </w:tc>
      </w:tr>
      <w:tr w:rsidR="00B73A0B" w14:paraId="3989D4F4" w14:textId="77777777" w:rsidTr="009F471C"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4BE8A7" w14:textId="77777777" w:rsidR="00B73A0B" w:rsidRDefault="00B73A0B" w:rsidP="00B607D1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PLNM_KIND_CD</w:t>
            </w:r>
          </w:p>
        </w:tc>
        <w:tc>
          <w:tcPr>
            <w:tcW w:w="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292609" w14:textId="77777777" w:rsidR="00B73A0B" w:rsidRDefault="00B73A0B" w:rsidP="00B607D1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공고종류코드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A4F92A" w14:textId="77777777" w:rsidR="00B73A0B" w:rsidRDefault="00B73A0B" w:rsidP="00B607D1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VARCHAR2(4)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F7AE8E" w14:textId="77777777" w:rsidR="00B73A0B" w:rsidRDefault="00B73A0B" w:rsidP="00B607D1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03F72" w14:textId="77777777" w:rsidR="00B73A0B" w:rsidRDefault="004F7EE4" w:rsidP="00B607D1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0001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BEEBA7" w14:textId="77777777" w:rsidR="00B73A0B" w:rsidRDefault="00B73A0B" w:rsidP="00B607D1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0001 </w:t>
            </w:r>
            <w:proofErr w:type="spellStart"/>
            <w:r>
              <w:rPr>
                <w:rFonts w:hint="eastAsia"/>
                <w:color w:val="000000" w:themeColor="text1"/>
              </w:rPr>
              <w:t>일반공고</w:t>
            </w:r>
            <w:proofErr w:type="spellEnd"/>
          </w:p>
          <w:p w14:paraId="53634D71" w14:textId="77777777" w:rsidR="00B73A0B" w:rsidRDefault="00B73A0B" w:rsidP="00B607D1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0002 </w:t>
            </w:r>
            <w:proofErr w:type="spellStart"/>
            <w:r>
              <w:rPr>
                <w:rFonts w:hint="eastAsia"/>
                <w:color w:val="000000" w:themeColor="text1"/>
              </w:rPr>
              <w:t>재공고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 </w:t>
            </w:r>
          </w:p>
          <w:p w14:paraId="239ED7D9" w14:textId="77777777" w:rsidR="00B73A0B" w:rsidRDefault="00B73A0B" w:rsidP="00B607D1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0003 </w:t>
            </w:r>
            <w:proofErr w:type="spellStart"/>
            <w:r>
              <w:rPr>
                <w:rFonts w:hint="eastAsia"/>
                <w:color w:val="000000" w:themeColor="text1"/>
              </w:rPr>
              <w:t>정정공고</w:t>
            </w:r>
            <w:proofErr w:type="spellEnd"/>
          </w:p>
          <w:p w14:paraId="1FCB539C" w14:textId="77777777" w:rsidR="00B73A0B" w:rsidRDefault="00B73A0B" w:rsidP="00B607D1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0004 </w:t>
            </w:r>
            <w:proofErr w:type="spellStart"/>
            <w:r>
              <w:rPr>
                <w:rFonts w:hint="eastAsia"/>
                <w:color w:val="000000" w:themeColor="text1"/>
              </w:rPr>
              <w:t>연기공고</w:t>
            </w:r>
            <w:proofErr w:type="spellEnd"/>
          </w:p>
          <w:p w14:paraId="56534EDA" w14:textId="77777777" w:rsidR="00B73A0B" w:rsidRDefault="00B73A0B" w:rsidP="00B607D1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0005 </w:t>
            </w:r>
            <w:proofErr w:type="spellStart"/>
            <w:r>
              <w:rPr>
                <w:rFonts w:hint="eastAsia"/>
                <w:color w:val="000000" w:themeColor="text1"/>
              </w:rPr>
              <w:t>취소공고</w:t>
            </w:r>
            <w:proofErr w:type="spellEnd"/>
          </w:p>
          <w:p w14:paraId="5504F076" w14:textId="77777777" w:rsidR="00B73A0B" w:rsidRDefault="00B73A0B" w:rsidP="00B607D1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0006 </w:t>
            </w:r>
            <w:proofErr w:type="spellStart"/>
            <w:r>
              <w:rPr>
                <w:rFonts w:hint="eastAsia"/>
                <w:color w:val="000000" w:themeColor="text1"/>
              </w:rPr>
              <w:t>긴급공고</w:t>
            </w:r>
            <w:proofErr w:type="spellEnd"/>
          </w:p>
        </w:tc>
      </w:tr>
      <w:tr w:rsidR="00B73A0B" w14:paraId="045FD635" w14:textId="77777777" w:rsidTr="009F471C"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BB78AB" w14:textId="77777777" w:rsidR="00B73A0B" w:rsidRDefault="00B73A0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CTGR_HIRK_ID</w:t>
            </w:r>
          </w:p>
        </w:tc>
        <w:tc>
          <w:tcPr>
            <w:tcW w:w="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1124C4" w14:textId="77777777" w:rsidR="00B73A0B" w:rsidRDefault="00B73A0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카테고리상위ID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BC5BBB" w14:textId="77777777" w:rsidR="00B73A0B" w:rsidRDefault="00B73A0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VARCHAR2(20)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17D765" w14:textId="77777777" w:rsidR="00B73A0B" w:rsidRDefault="00B73A0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F1BF4" w14:textId="77777777" w:rsidR="00B73A0B" w:rsidRDefault="004F7EE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30000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D02673" w14:textId="77777777" w:rsidR="00B73A0B" w:rsidRDefault="00B73A0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코드조회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오퍼레이션 참조</w:t>
            </w:r>
          </w:p>
        </w:tc>
      </w:tr>
      <w:tr w:rsidR="009F471C" w14:paraId="7B5760DE" w14:textId="77777777" w:rsidTr="009F471C"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96D38" w14:textId="77777777" w:rsidR="009F471C" w:rsidRDefault="009F471C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ORG_NM</w:t>
            </w:r>
          </w:p>
        </w:tc>
        <w:tc>
          <w:tcPr>
            <w:tcW w:w="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CFDF80" w14:textId="77777777" w:rsidR="009F471C" w:rsidRDefault="009F471C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기관명</w:t>
            </w:r>
            <w:proofErr w:type="spellEnd"/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BE098B" w14:textId="77777777" w:rsidR="009F471C" w:rsidRDefault="009F471C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80DD62" w14:textId="77777777" w:rsidR="009F471C" w:rsidRDefault="009F47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9C1CE" w14:textId="77777777" w:rsidR="009F471C" w:rsidRDefault="009F471C">
            <w:pPr>
              <w:rPr>
                <w:color w:val="000000" w:themeColor="text1"/>
              </w:rPr>
            </w:pPr>
            <w:proofErr w:type="spellStart"/>
            <w:r w:rsidRPr="004F7EE4">
              <w:rPr>
                <w:rFonts w:hint="eastAsia"/>
                <w:color w:val="000000" w:themeColor="text1"/>
              </w:rPr>
              <w:t>한국폴리텍대학</w:t>
            </w:r>
            <w:proofErr w:type="spellEnd"/>
            <w:r w:rsidRPr="004F7EE4">
              <w:rPr>
                <w:color w:val="000000" w:themeColor="text1"/>
              </w:rPr>
              <w:t xml:space="preserve"> </w:t>
            </w:r>
            <w:proofErr w:type="spellStart"/>
            <w:r w:rsidRPr="004F7EE4">
              <w:rPr>
                <w:color w:val="000000" w:themeColor="text1"/>
              </w:rPr>
              <w:t>익산캠퍼스</w:t>
            </w:r>
            <w:proofErr w:type="spellEnd"/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CE76F" w14:textId="77777777" w:rsidR="009F471C" w:rsidRDefault="009F471C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기관명</w:t>
            </w:r>
            <w:proofErr w:type="spellEnd"/>
          </w:p>
        </w:tc>
      </w:tr>
      <w:tr w:rsidR="009F471C" w14:paraId="1DDFCC04" w14:textId="77777777" w:rsidTr="009F471C"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2C12CB" w14:textId="77777777" w:rsidR="009F471C" w:rsidRDefault="009F471C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PLNM_NM</w:t>
            </w:r>
          </w:p>
        </w:tc>
        <w:tc>
          <w:tcPr>
            <w:tcW w:w="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D9D02F" w14:textId="77777777" w:rsidR="009F471C" w:rsidRDefault="009F471C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공고명</w:t>
            </w:r>
            <w:proofErr w:type="spellEnd"/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147E20" w14:textId="77777777" w:rsidR="009F471C" w:rsidRDefault="009F471C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VARCHAR2(400)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3796C7" w14:textId="77777777" w:rsidR="009F471C" w:rsidRDefault="009F47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FFB3A" w14:textId="77777777" w:rsidR="009F471C" w:rsidRDefault="009F471C">
            <w:pPr>
              <w:rPr>
                <w:color w:val="000000" w:themeColor="text1"/>
              </w:rPr>
            </w:pPr>
            <w:r w:rsidRPr="004F7EE4">
              <w:rPr>
                <w:rFonts w:hint="eastAsia"/>
                <w:color w:val="000000" w:themeColor="text1"/>
              </w:rPr>
              <w:t>방제선</w:t>
            </w:r>
            <w:r w:rsidRPr="004F7EE4">
              <w:rPr>
                <w:color w:val="000000" w:themeColor="text1"/>
              </w:rPr>
              <w:t xml:space="preserve"> 환경3호 매각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5BCFA" w14:textId="77777777" w:rsidR="009F471C" w:rsidRDefault="009F471C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공고명</w:t>
            </w:r>
            <w:proofErr w:type="spellEnd"/>
          </w:p>
        </w:tc>
      </w:tr>
      <w:tr w:rsidR="009F471C" w14:paraId="7DE7D5D2" w14:textId="77777777" w:rsidTr="009F471C"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A27F69" w14:textId="77777777" w:rsidR="009F471C" w:rsidRDefault="009F471C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FROM_ANNOUNCE_DATE</w:t>
            </w:r>
          </w:p>
        </w:tc>
        <w:tc>
          <w:tcPr>
            <w:tcW w:w="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FE9D56" w14:textId="77777777" w:rsidR="009F471C" w:rsidRDefault="009F471C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FROM공고일자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E6BCF1" w14:textId="77777777" w:rsidR="009F471C" w:rsidRDefault="009F471C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VARCHAR2(8)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EB3515" w14:textId="77777777" w:rsidR="009F471C" w:rsidRDefault="009F47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01DB3" w14:textId="77777777" w:rsidR="009F471C" w:rsidRDefault="009F47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20171011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604945" w14:textId="77777777" w:rsidR="009F471C" w:rsidRDefault="009F47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</w:t>
            </w:r>
          </w:p>
        </w:tc>
      </w:tr>
      <w:tr w:rsidR="009F471C" w14:paraId="76A575BD" w14:textId="77777777" w:rsidTr="009F471C"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02DFEF" w14:textId="77777777" w:rsidR="009F471C" w:rsidRDefault="009F471C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TO_ANNOUNCE_DATE</w:t>
            </w:r>
          </w:p>
        </w:tc>
        <w:tc>
          <w:tcPr>
            <w:tcW w:w="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55BD67" w14:textId="77777777" w:rsidR="009F471C" w:rsidRDefault="009F471C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TO공고일자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4FC946" w14:textId="77777777" w:rsidR="009F471C" w:rsidRDefault="009F471C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VARCHAR2(8)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E94665" w14:textId="77777777" w:rsidR="009F471C" w:rsidRDefault="009F47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E3A81" w14:textId="77777777" w:rsidR="009F471C" w:rsidRDefault="009F471C" w:rsidP="004F7EE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20171015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5727FA" w14:textId="77777777" w:rsidR="009F471C" w:rsidRDefault="009F47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</w:t>
            </w:r>
          </w:p>
        </w:tc>
      </w:tr>
      <w:tr w:rsidR="009F471C" w14:paraId="2ABC5F41" w14:textId="77777777" w:rsidTr="009F471C"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A2BE48" w14:textId="77777777" w:rsidR="009F471C" w:rsidRDefault="009F471C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PBCT_BEGN_DTM</w:t>
            </w:r>
          </w:p>
        </w:tc>
        <w:tc>
          <w:tcPr>
            <w:tcW w:w="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6ABC47" w14:textId="77777777" w:rsidR="009F471C" w:rsidRDefault="009F471C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입찰일자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FROM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C5CDC1" w14:textId="77777777" w:rsidR="009F471C" w:rsidRDefault="009F471C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VARCHAR2(8)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73366A" w14:textId="77777777" w:rsidR="009F471C" w:rsidRDefault="009F47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B370E" w14:textId="77777777" w:rsidR="009F471C" w:rsidRDefault="009F471C" w:rsidP="004F7EE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20171021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7BF6EB" w14:textId="77777777" w:rsidR="009F471C" w:rsidRDefault="009F47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</w:t>
            </w:r>
          </w:p>
        </w:tc>
      </w:tr>
      <w:tr w:rsidR="009F471C" w14:paraId="4EAC1637" w14:textId="77777777" w:rsidTr="009F471C"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9EF7D7" w14:textId="77777777" w:rsidR="009F471C" w:rsidRDefault="009F471C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PBCT_CLS_DTM</w:t>
            </w:r>
          </w:p>
        </w:tc>
        <w:tc>
          <w:tcPr>
            <w:tcW w:w="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96A190" w14:textId="77777777" w:rsidR="009F471C" w:rsidRDefault="009F471C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입찰일자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TO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C0DC77" w14:textId="77777777" w:rsidR="009F471C" w:rsidRDefault="009F471C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VARCHAR2(8)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D6A230" w14:textId="77777777" w:rsidR="009F471C" w:rsidRDefault="009F47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8E6EC" w14:textId="77777777" w:rsidR="009F471C" w:rsidRDefault="009F471C" w:rsidP="004F7EE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20171022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5FE39E" w14:textId="77777777" w:rsidR="009F471C" w:rsidRDefault="009F47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</w:t>
            </w:r>
          </w:p>
        </w:tc>
      </w:tr>
    </w:tbl>
    <w:p w14:paraId="3ADD1273" w14:textId="77777777" w:rsidR="00330845" w:rsidRDefault="00330845" w:rsidP="00330845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14:paraId="4E1990C8" w14:textId="77777777" w:rsidR="00561EC9" w:rsidRDefault="00561EC9" w:rsidP="00561EC9">
      <w:pPr>
        <w:pStyle w:val="5"/>
      </w:pPr>
      <w:r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660"/>
        <w:gridCol w:w="1370"/>
        <w:gridCol w:w="1735"/>
        <w:gridCol w:w="618"/>
        <w:gridCol w:w="1552"/>
        <w:gridCol w:w="1472"/>
      </w:tblGrid>
      <w:tr w:rsidR="00083732" w14:paraId="3FC4E900" w14:textId="77777777" w:rsidTr="00BD1552">
        <w:trPr>
          <w:trHeight w:val="280"/>
        </w:trPr>
        <w:tc>
          <w:tcPr>
            <w:tcW w:w="1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45D41BAD" w14:textId="77777777" w:rsidR="00083732" w:rsidRDefault="00083732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75369F93" w14:textId="77777777" w:rsidR="00083732" w:rsidRDefault="00083732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4B94C18A" w14:textId="77777777" w:rsidR="00083732" w:rsidRDefault="00083732">
            <w:pPr>
              <w:pStyle w:val="a8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항목크기</w:t>
            </w:r>
            <w:proofErr w:type="spellEnd"/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24D19DC8" w14:textId="77777777" w:rsidR="00083732" w:rsidRDefault="00083732">
            <w:pPr>
              <w:pStyle w:val="a8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항목구분</w:t>
            </w:r>
            <w:proofErr w:type="spellEnd"/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189EC28C" w14:textId="77777777" w:rsidR="00083732" w:rsidRDefault="00083732">
            <w:pPr>
              <w:pStyle w:val="a8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샘플데이터</w:t>
            </w:r>
            <w:proofErr w:type="spellEnd"/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1D9A33E0" w14:textId="77777777" w:rsidR="00083732" w:rsidRDefault="00083732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083732" w14:paraId="2F0B164F" w14:textId="77777777" w:rsidTr="00BD1552">
        <w:trPr>
          <w:trHeight w:val="250"/>
        </w:trPr>
        <w:tc>
          <w:tcPr>
            <w:tcW w:w="1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2B6990" w14:textId="77777777" w:rsidR="00083732" w:rsidRDefault="00083732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lastRenderedPageBreak/>
              <w:t>resultCode</w:t>
            </w:r>
            <w:proofErr w:type="spellEnd"/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7D7482" w14:textId="77777777" w:rsidR="00083732" w:rsidRDefault="00083732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결과코드</w:t>
            </w:r>
            <w:proofErr w:type="spellEnd"/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EB65BD" w14:textId="77777777" w:rsidR="00083732" w:rsidRDefault="0008373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AAC29A" w14:textId="77777777" w:rsidR="00083732" w:rsidRDefault="0008373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F85799" w14:textId="77777777" w:rsidR="00083732" w:rsidRDefault="0008373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4577A1" w14:textId="77777777" w:rsidR="00083732" w:rsidRDefault="00083732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결과코드</w:t>
            </w:r>
            <w:proofErr w:type="spellEnd"/>
          </w:p>
        </w:tc>
      </w:tr>
      <w:tr w:rsidR="00083732" w14:paraId="65F6D321" w14:textId="77777777" w:rsidTr="00BD1552">
        <w:trPr>
          <w:trHeight w:val="250"/>
        </w:trPr>
        <w:tc>
          <w:tcPr>
            <w:tcW w:w="1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639EBA" w14:textId="77777777" w:rsidR="00083732" w:rsidRDefault="00083732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CD3118" w14:textId="77777777" w:rsidR="00083732" w:rsidRDefault="00083732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결과메시지</w:t>
            </w:r>
            <w:proofErr w:type="spellEnd"/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E1324C" w14:textId="77777777" w:rsidR="00083732" w:rsidRDefault="0008373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35984" w14:textId="77777777" w:rsidR="00083732" w:rsidRDefault="0008373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9DD081" w14:textId="77777777" w:rsidR="00083732" w:rsidRDefault="001473A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NORMAL SERVICE.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54BD80" w14:textId="77777777" w:rsidR="00083732" w:rsidRDefault="00083732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결과메시지</w:t>
            </w:r>
            <w:proofErr w:type="spellEnd"/>
          </w:p>
        </w:tc>
      </w:tr>
      <w:tr w:rsidR="00083732" w14:paraId="252DB72C" w14:textId="77777777" w:rsidTr="00BD1552">
        <w:trPr>
          <w:trHeight w:val="250"/>
        </w:trPr>
        <w:tc>
          <w:tcPr>
            <w:tcW w:w="1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0E8E1A" w14:textId="77777777" w:rsidR="00083732" w:rsidRDefault="00083732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6E519D" w14:textId="77777777" w:rsidR="00083732" w:rsidRDefault="0008373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한 페이지 결과 수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3DC986" w14:textId="77777777" w:rsidR="00083732" w:rsidRDefault="0008373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69238C" w14:textId="77777777" w:rsidR="00083732" w:rsidRDefault="0008373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859418" w14:textId="77777777" w:rsidR="00083732" w:rsidRDefault="0008373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8F1536" w14:textId="77777777" w:rsidR="00083732" w:rsidRDefault="0008373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한 페이지 결과 수</w:t>
            </w:r>
          </w:p>
        </w:tc>
      </w:tr>
      <w:tr w:rsidR="00083732" w14:paraId="1575087B" w14:textId="77777777" w:rsidTr="00BD1552">
        <w:trPr>
          <w:trHeight w:val="250"/>
        </w:trPr>
        <w:tc>
          <w:tcPr>
            <w:tcW w:w="1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D8E4E1" w14:textId="77777777" w:rsidR="00083732" w:rsidRDefault="00083732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D17A08" w14:textId="77777777" w:rsidR="00083732" w:rsidRDefault="0008373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페이지 번호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436D22" w14:textId="77777777" w:rsidR="00083732" w:rsidRDefault="0008373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BE7E3B" w14:textId="77777777" w:rsidR="00083732" w:rsidRDefault="0008373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FD5ED9" w14:textId="77777777" w:rsidR="00083732" w:rsidRDefault="0008373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2C7444" w14:textId="77777777" w:rsidR="00083732" w:rsidRDefault="0008373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페이지 번호</w:t>
            </w:r>
          </w:p>
        </w:tc>
      </w:tr>
      <w:tr w:rsidR="00083732" w14:paraId="5B4EBEDF" w14:textId="77777777" w:rsidTr="00BD1552">
        <w:trPr>
          <w:trHeight w:val="250"/>
        </w:trPr>
        <w:tc>
          <w:tcPr>
            <w:tcW w:w="1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D31DDE" w14:textId="77777777" w:rsidR="00083732" w:rsidRDefault="00083732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D968E" w14:textId="77777777" w:rsidR="00083732" w:rsidRDefault="0008373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총건수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F59550" w14:textId="77777777" w:rsidR="00083732" w:rsidRDefault="0008373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6DDBBB" w14:textId="77777777" w:rsidR="00083732" w:rsidRDefault="0008373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935B38" w14:textId="77777777" w:rsidR="00083732" w:rsidRDefault="0008373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1F355B" w14:textId="77777777" w:rsidR="00083732" w:rsidRDefault="0008373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조회데이터의 총건수</w:t>
            </w:r>
          </w:p>
        </w:tc>
      </w:tr>
      <w:tr w:rsidR="004804A1" w14:paraId="5A721E68" w14:textId="77777777" w:rsidTr="0046461D">
        <w:trPr>
          <w:trHeight w:val="510"/>
        </w:trPr>
        <w:tc>
          <w:tcPr>
            <w:tcW w:w="1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D508B" w14:textId="77777777" w:rsidR="004804A1" w:rsidRDefault="004804A1">
            <w:pPr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7D509" w14:textId="77777777" w:rsidR="004804A1" w:rsidRDefault="004804A1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RNUM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84B3E1" w14:textId="77777777" w:rsidR="004804A1" w:rsidRDefault="004804A1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순번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59115" w14:textId="77777777" w:rsidR="004804A1" w:rsidRDefault="004804A1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7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BC45F" w14:textId="77777777" w:rsidR="004804A1" w:rsidRDefault="004804A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94029" w14:textId="77777777" w:rsidR="004804A1" w:rsidRDefault="004804A1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F41F4" w14:textId="77777777" w:rsidR="004804A1" w:rsidRDefault="004804A1" w:rsidP="00501FE7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순번</w:t>
            </w:r>
          </w:p>
        </w:tc>
      </w:tr>
      <w:tr w:rsidR="00BD1552" w14:paraId="23DEEEEB" w14:textId="77777777" w:rsidTr="0046461D">
        <w:trPr>
          <w:trHeight w:val="510"/>
        </w:trPr>
        <w:tc>
          <w:tcPr>
            <w:tcW w:w="12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563C8" w14:textId="77777777" w:rsidR="00BD1552" w:rsidRDefault="00BD1552">
            <w:pPr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D1CDFD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PLNM_KIND_CD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D8570D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공고종류코드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05606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VARCHAR2(10)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412F3F" w14:textId="77777777" w:rsidR="00BD1552" w:rsidRDefault="00BD155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BE6286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0001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671F8" w14:textId="77777777" w:rsidR="00BD1552" w:rsidRDefault="00BD1552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공고종류코드</w:t>
            </w:r>
          </w:p>
        </w:tc>
      </w:tr>
      <w:tr w:rsidR="00BD1552" w14:paraId="60373941" w14:textId="77777777" w:rsidTr="0046461D">
        <w:trPr>
          <w:trHeight w:val="520"/>
        </w:trPr>
        <w:tc>
          <w:tcPr>
            <w:tcW w:w="1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806D36" w14:textId="77777777" w:rsidR="00BD1552" w:rsidRDefault="00BD155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EA812A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PLNM_KIND_NM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6A0C37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공고종류</w:t>
            </w:r>
            <w:proofErr w:type="spellEnd"/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635971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6B3E7C" w14:textId="77777777" w:rsidR="00BD1552" w:rsidRDefault="00BD155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48ED3E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일반공고</w:t>
            </w:r>
            <w:proofErr w:type="spellEnd"/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24754" w14:textId="77777777" w:rsidR="00BD1552" w:rsidRDefault="00BD1552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공고종류</w:t>
            </w:r>
            <w:proofErr w:type="spellEnd"/>
          </w:p>
        </w:tc>
      </w:tr>
      <w:tr w:rsidR="00BD1552" w14:paraId="0855BE52" w14:textId="77777777" w:rsidTr="0046461D">
        <w:trPr>
          <w:trHeight w:val="280"/>
        </w:trPr>
        <w:tc>
          <w:tcPr>
            <w:tcW w:w="1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9C675A" w14:textId="77777777" w:rsidR="00BD1552" w:rsidRDefault="00BD155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35C163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BID_DVSN_CD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48B6B4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입찰형태코드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95D2A9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VARCHAR2(10)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BF6AE0" w14:textId="77777777" w:rsidR="00BD1552" w:rsidRDefault="00BD155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73BFCE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0001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23706" w14:textId="77777777" w:rsidR="00BD1552" w:rsidRDefault="00BD1552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입찰형태코드</w:t>
            </w:r>
          </w:p>
        </w:tc>
      </w:tr>
      <w:tr w:rsidR="00BD1552" w14:paraId="4308D3EB" w14:textId="77777777" w:rsidTr="0046461D">
        <w:trPr>
          <w:trHeight w:val="280"/>
        </w:trPr>
        <w:tc>
          <w:tcPr>
            <w:tcW w:w="1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72FACC" w14:textId="77777777" w:rsidR="00BD1552" w:rsidRDefault="00BD155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0C47FD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BID_DVSN_NM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32939E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입찰형태</w:t>
            </w:r>
            <w:proofErr w:type="spellEnd"/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560503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0B4497" w14:textId="77777777" w:rsidR="00BD1552" w:rsidRDefault="00BD155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534279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인터넷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A1232" w14:textId="77777777" w:rsidR="00BD1552" w:rsidRDefault="00BD1552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입찰형태</w:t>
            </w:r>
            <w:proofErr w:type="spellEnd"/>
          </w:p>
        </w:tc>
      </w:tr>
      <w:tr w:rsidR="00BD1552" w14:paraId="65BE4D43" w14:textId="77777777" w:rsidTr="0046461D">
        <w:trPr>
          <w:trHeight w:val="280"/>
        </w:trPr>
        <w:tc>
          <w:tcPr>
            <w:tcW w:w="1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6AA59" w14:textId="77777777" w:rsidR="00BD1552" w:rsidRDefault="00BD155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B1F937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PLNM_NM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B2877F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공고명</w:t>
            </w:r>
            <w:proofErr w:type="spellEnd"/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050F24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VARCHAR2(400)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22C999" w14:textId="77777777" w:rsidR="00BD1552" w:rsidRDefault="00BD155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9CAD2D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공고등록</w:t>
            </w:r>
            <w:proofErr w:type="spellEnd"/>
            <w:r>
              <w:rPr>
                <w:rFonts w:hint="eastAsia"/>
                <w:color w:val="000000" w:themeColor="text1"/>
              </w:rPr>
              <w:t>1-</w:t>
            </w:r>
            <w:proofErr w:type="spellStart"/>
            <w:r>
              <w:rPr>
                <w:rFonts w:hint="eastAsia"/>
                <w:color w:val="000000" w:themeColor="text1"/>
              </w:rPr>
              <w:t>일반공고</w:t>
            </w:r>
            <w:proofErr w:type="spellEnd"/>
            <w:r>
              <w:rPr>
                <w:rFonts w:hint="eastAsia"/>
                <w:color w:val="000000" w:themeColor="text1"/>
              </w:rPr>
              <w:t>-매매-인터넷-기타일반재산-일반경쟁-</w:t>
            </w:r>
            <w:proofErr w:type="spellStart"/>
            <w:r>
              <w:rPr>
                <w:rFonts w:hint="eastAsia"/>
                <w:color w:val="000000" w:themeColor="text1"/>
              </w:rPr>
              <w:t>최고가방식</w:t>
            </w:r>
            <w:proofErr w:type="spellEnd"/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C72D7" w14:textId="77777777" w:rsidR="00BD1552" w:rsidRDefault="00BD1552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공고명</w:t>
            </w:r>
            <w:proofErr w:type="spellEnd"/>
          </w:p>
        </w:tc>
      </w:tr>
      <w:tr w:rsidR="00BD1552" w14:paraId="3E7F6B50" w14:textId="77777777" w:rsidTr="0046461D">
        <w:trPr>
          <w:trHeight w:val="280"/>
        </w:trPr>
        <w:tc>
          <w:tcPr>
            <w:tcW w:w="1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A6F528" w14:textId="77777777" w:rsidR="00BD1552" w:rsidRDefault="00BD155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17D600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ORG_NM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798901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공고기관명</w:t>
            </w:r>
            <w:proofErr w:type="spellEnd"/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89BE62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599954" w14:textId="77777777" w:rsidR="00BD1552" w:rsidRDefault="00BD155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5C22A8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카페아이엠티</w:t>
            </w:r>
            <w:proofErr w:type="spellEnd"/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A3351" w14:textId="77777777" w:rsidR="00BD1552" w:rsidRDefault="00BD1552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공고기관명</w:t>
            </w:r>
            <w:proofErr w:type="spellEnd"/>
          </w:p>
        </w:tc>
      </w:tr>
      <w:tr w:rsidR="00BD1552" w14:paraId="5AA36883" w14:textId="77777777" w:rsidTr="0046461D">
        <w:trPr>
          <w:trHeight w:val="280"/>
        </w:trPr>
        <w:tc>
          <w:tcPr>
            <w:tcW w:w="1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44C171" w14:textId="77777777" w:rsidR="00BD1552" w:rsidRDefault="00BD155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BDDCAD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PLNM_DT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C79D69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공고일자</w:t>
            </w:r>
            <w:proofErr w:type="spellEnd"/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EE8056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VARCHAR2(8)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BE501D" w14:textId="77777777" w:rsidR="00BD1552" w:rsidRDefault="00BD155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143F74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20160519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D31397" w14:textId="77777777" w:rsidR="00BD1552" w:rsidRDefault="00BD155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</w:t>
            </w:r>
          </w:p>
        </w:tc>
      </w:tr>
      <w:tr w:rsidR="00BD1552" w14:paraId="65677EDC" w14:textId="77777777" w:rsidTr="0046461D">
        <w:trPr>
          <w:trHeight w:val="280"/>
        </w:trPr>
        <w:tc>
          <w:tcPr>
            <w:tcW w:w="1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ED4F91" w14:textId="77777777" w:rsidR="00BD1552" w:rsidRDefault="00BD155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124FAF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PLNM_NO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87B687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공고번호</w:t>
            </w:r>
            <w:proofErr w:type="spellEnd"/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723D98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NUMBER(22)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B1E748" w14:textId="77777777" w:rsidR="00BD1552" w:rsidRDefault="00BD155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0280C3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395352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276E2" w14:textId="77777777" w:rsidR="00BD1552" w:rsidRDefault="00BD1552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공고번호</w:t>
            </w:r>
            <w:proofErr w:type="spellEnd"/>
          </w:p>
        </w:tc>
      </w:tr>
      <w:tr w:rsidR="00BD1552" w14:paraId="7744C30A" w14:textId="77777777" w:rsidTr="0046461D">
        <w:trPr>
          <w:trHeight w:val="280"/>
        </w:trPr>
        <w:tc>
          <w:tcPr>
            <w:tcW w:w="1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7AB80E" w14:textId="77777777" w:rsidR="00BD1552" w:rsidRDefault="00BD155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F3CDC5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PBCT_NO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29F2DB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공매번호</w:t>
            </w:r>
            <w:proofErr w:type="spellEnd"/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5691CC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NUMBER(22)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2441EF" w14:textId="77777777" w:rsidR="00BD1552" w:rsidRDefault="00BD155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024D5C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9238939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E8C99" w14:textId="77777777" w:rsidR="00BD1552" w:rsidRDefault="00BD1552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공매번호</w:t>
            </w:r>
            <w:proofErr w:type="spellEnd"/>
          </w:p>
        </w:tc>
      </w:tr>
      <w:tr w:rsidR="00BD1552" w14:paraId="785578F8" w14:textId="77777777" w:rsidTr="0046461D">
        <w:trPr>
          <w:trHeight w:val="280"/>
        </w:trPr>
        <w:tc>
          <w:tcPr>
            <w:tcW w:w="1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FB4155" w14:textId="77777777" w:rsidR="00BD1552" w:rsidRDefault="00BD155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062687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ORG_PLNM_NO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010246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기관공고번호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C133BC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A9A54" w14:textId="77777777" w:rsidR="00BD1552" w:rsidRDefault="00BD155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2F32A0" w14:textId="77777777" w:rsidR="00BD1552" w:rsidRDefault="004F5A15">
            <w:pPr>
              <w:rPr>
                <w:rFonts w:cs="굴림"/>
                <w:color w:val="000000" w:themeColor="text1"/>
                <w:szCs w:val="20"/>
              </w:rPr>
            </w:pPr>
            <w:r w:rsidRPr="001330B6">
              <w:rPr>
                <w:rFonts w:hint="eastAsia"/>
                <w:color w:val="000000" w:themeColor="text1"/>
                <w:szCs w:val="20"/>
              </w:rPr>
              <w:t>부산광역시</w:t>
            </w:r>
            <w:r w:rsidRPr="001330B6">
              <w:rPr>
                <w:color w:val="000000" w:themeColor="text1"/>
                <w:szCs w:val="20"/>
              </w:rPr>
              <w:t xml:space="preserve"> 공고 제2016-2483호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6011D" w14:textId="77777777" w:rsidR="00BD1552" w:rsidRDefault="00BD1552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기관공고번호</w:t>
            </w:r>
          </w:p>
        </w:tc>
      </w:tr>
      <w:tr w:rsidR="00BD1552" w14:paraId="6C98D7AF" w14:textId="77777777" w:rsidTr="0046461D">
        <w:trPr>
          <w:trHeight w:val="280"/>
        </w:trPr>
        <w:tc>
          <w:tcPr>
            <w:tcW w:w="1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0EAE38" w14:textId="77777777" w:rsidR="00BD1552" w:rsidRDefault="00BD155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3E5205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PLNM_MNMT_NO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DD3BB8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공고관리번호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48F1A1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6A7857" w14:textId="77777777" w:rsidR="00BD1552" w:rsidRDefault="00BD155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978D0D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201605-01189-00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B17B2" w14:textId="77777777" w:rsidR="00BD1552" w:rsidRDefault="00BD1552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공고관리번호</w:t>
            </w:r>
          </w:p>
        </w:tc>
      </w:tr>
      <w:tr w:rsidR="00BD1552" w14:paraId="40D99758" w14:textId="77777777" w:rsidTr="0046461D">
        <w:trPr>
          <w:trHeight w:val="280"/>
        </w:trPr>
        <w:tc>
          <w:tcPr>
            <w:tcW w:w="1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97547A" w14:textId="77777777" w:rsidR="00BD1552" w:rsidRDefault="00BD155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90A88E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BID_MTD_CD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9F406E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입찰방식코드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778491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VARCHAR2(10)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2588E4" w14:textId="77777777" w:rsidR="00BD1552" w:rsidRDefault="00BD155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0160FA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0001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241F8" w14:textId="77777777" w:rsidR="00BD1552" w:rsidRDefault="00BD1552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입찰방식코드</w:t>
            </w:r>
          </w:p>
        </w:tc>
      </w:tr>
      <w:tr w:rsidR="00BD1552" w14:paraId="54BCFF84" w14:textId="77777777" w:rsidTr="0046461D">
        <w:trPr>
          <w:trHeight w:val="280"/>
        </w:trPr>
        <w:tc>
          <w:tcPr>
            <w:tcW w:w="1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8FD30C" w14:textId="77777777" w:rsidR="00BD1552" w:rsidRDefault="00BD155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A06986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BID_MTD_NM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FCFE63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입찰방식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80B75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VARCHAR2(200)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9C6C23" w14:textId="77777777" w:rsidR="00BD1552" w:rsidRDefault="00BD155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ED2C04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최고가방식</w:t>
            </w:r>
            <w:proofErr w:type="spellEnd"/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E833A" w14:textId="77777777" w:rsidR="00BD1552" w:rsidRDefault="00BD1552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입찰방식</w:t>
            </w:r>
          </w:p>
        </w:tc>
      </w:tr>
      <w:tr w:rsidR="00BD1552" w14:paraId="30D73092" w14:textId="77777777" w:rsidTr="0046461D">
        <w:trPr>
          <w:trHeight w:val="280"/>
        </w:trPr>
        <w:tc>
          <w:tcPr>
            <w:tcW w:w="1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A354AD" w14:textId="77777777" w:rsidR="00BD1552" w:rsidRDefault="00BD155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F45601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TOT_AMT_UNPC_DVSN_CD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94203B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총액단가구분코드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5564C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VARCHAR2(10)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EC536F" w14:textId="77777777" w:rsidR="00BD1552" w:rsidRDefault="00BD155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49C182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0001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17F8D" w14:textId="77777777" w:rsidR="00BD1552" w:rsidRDefault="00BD1552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총액단가구분코드</w:t>
            </w:r>
          </w:p>
        </w:tc>
      </w:tr>
      <w:tr w:rsidR="00BD1552" w14:paraId="0BE3E48E" w14:textId="77777777" w:rsidTr="0046461D">
        <w:trPr>
          <w:trHeight w:val="280"/>
        </w:trPr>
        <w:tc>
          <w:tcPr>
            <w:tcW w:w="1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6F1D8A" w14:textId="77777777" w:rsidR="00BD1552" w:rsidRDefault="00BD155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CD226F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TOT_AMT_UNPC_DVSN_NM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AEB400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총액단가구분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3C15E7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2117B5" w14:textId="77777777" w:rsidR="00BD1552" w:rsidRDefault="00BD155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975DF5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총액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C6CBA" w14:textId="77777777" w:rsidR="00BD1552" w:rsidRDefault="00BD1552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총액단가구분</w:t>
            </w:r>
          </w:p>
        </w:tc>
      </w:tr>
      <w:tr w:rsidR="00BD1552" w14:paraId="5332C53E" w14:textId="77777777" w:rsidTr="0046461D">
        <w:trPr>
          <w:trHeight w:val="280"/>
        </w:trPr>
        <w:tc>
          <w:tcPr>
            <w:tcW w:w="1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3CBEA" w14:textId="77777777" w:rsidR="00BD1552" w:rsidRDefault="00BD1552">
            <w:pPr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72AFEB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DPSL_MTD_CD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D39107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처분방식코드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6F9E65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VARCHAR2(10)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1C756A" w14:textId="77777777" w:rsidR="00BD1552" w:rsidRDefault="00BD155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D12C91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0001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76DFA" w14:textId="77777777" w:rsidR="00BD1552" w:rsidRDefault="00BD1552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처분방식코드</w:t>
            </w:r>
          </w:p>
        </w:tc>
      </w:tr>
      <w:tr w:rsidR="00BD1552" w14:paraId="2BE75E2B" w14:textId="77777777" w:rsidTr="0046461D">
        <w:trPr>
          <w:trHeight w:val="280"/>
        </w:trPr>
        <w:tc>
          <w:tcPr>
            <w:tcW w:w="1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5C8EB" w14:textId="77777777" w:rsidR="00BD1552" w:rsidRDefault="00BD1552">
            <w:pPr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B9C0B5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DPSL_MTD_NM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22915A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처분방식</w:t>
            </w:r>
            <w:proofErr w:type="spellEnd"/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F3356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D15E02" w14:textId="77777777" w:rsidR="00BD1552" w:rsidRDefault="00BD155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103E8F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매각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CA088" w14:textId="77777777" w:rsidR="00BD1552" w:rsidRDefault="00BD1552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처분방식</w:t>
            </w:r>
            <w:proofErr w:type="spellEnd"/>
          </w:p>
        </w:tc>
      </w:tr>
      <w:tr w:rsidR="00BD1552" w14:paraId="3DDF9AEC" w14:textId="77777777" w:rsidTr="0046461D">
        <w:trPr>
          <w:trHeight w:val="280"/>
        </w:trPr>
        <w:tc>
          <w:tcPr>
            <w:tcW w:w="1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46C83" w14:textId="77777777" w:rsidR="00BD1552" w:rsidRDefault="00BD1552">
            <w:pPr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93D613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PRPT_DVSN_CD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8873BE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재산구분코드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CCF585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VARCHAR2(10)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F3E3AD" w14:textId="77777777" w:rsidR="00BD1552" w:rsidRDefault="00BD155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72677F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0005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95284" w14:textId="77777777" w:rsidR="00BD1552" w:rsidRDefault="00BD1552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재산구분코드</w:t>
            </w:r>
          </w:p>
        </w:tc>
      </w:tr>
      <w:tr w:rsidR="00BD1552" w14:paraId="45547600" w14:textId="77777777" w:rsidTr="0046461D">
        <w:trPr>
          <w:trHeight w:val="280"/>
        </w:trPr>
        <w:tc>
          <w:tcPr>
            <w:tcW w:w="1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72B12" w14:textId="77777777" w:rsidR="00BD1552" w:rsidRDefault="00BD1552">
            <w:pPr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4C3B7D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PRPT_DVSN_NM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92FE1C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재산구분</w:t>
            </w:r>
            <w:proofErr w:type="spellEnd"/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B2787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983816" w14:textId="77777777" w:rsidR="00BD1552" w:rsidRDefault="00BD155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ACA039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기타일반재산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B8AB1" w14:textId="77777777" w:rsidR="00BD1552" w:rsidRDefault="00BD1552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재산구분</w:t>
            </w:r>
            <w:proofErr w:type="spellEnd"/>
          </w:p>
        </w:tc>
      </w:tr>
      <w:tr w:rsidR="00BD1552" w14:paraId="3B1BDB50" w14:textId="77777777" w:rsidTr="0046461D">
        <w:trPr>
          <w:trHeight w:val="280"/>
        </w:trPr>
        <w:tc>
          <w:tcPr>
            <w:tcW w:w="1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FC5B3" w14:textId="77777777" w:rsidR="00BD1552" w:rsidRDefault="00BD1552">
            <w:pPr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904CDA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PBCT_BEGN_DTM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E12575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입찰시작일시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66C050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VARCHAR2(14)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EC897D" w14:textId="77777777" w:rsidR="00BD1552" w:rsidRDefault="00BD155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6364BE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20160519102000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1C88D0" w14:textId="77777777" w:rsidR="00BD1552" w:rsidRDefault="00BD155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</w:t>
            </w:r>
          </w:p>
          <w:p w14:paraId="05B991D2" w14:textId="77777777" w:rsidR="00BD1552" w:rsidRDefault="00BD155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HH24MISS</w:t>
            </w:r>
          </w:p>
        </w:tc>
      </w:tr>
      <w:tr w:rsidR="00BD1552" w14:paraId="15D3AF96" w14:textId="77777777" w:rsidTr="0046461D">
        <w:trPr>
          <w:trHeight w:val="280"/>
        </w:trPr>
        <w:tc>
          <w:tcPr>
            <w:tcW w:w="1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9647B" w14:textId="77777777" w:rsidR="00BD1552" w:rsidRDefault="00BD1552">
            <w:pPr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50830D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PBCT_CLS_DTM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C03E53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입찰마감일시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23BD42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VARCHAR2(14)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2080C7" w14:textId="77777777" w:rsidR="00BD1552" w:rsidRDefault="00BD155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F934C0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20160519150000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697727" w14:textId="77777777" w:rsidR="00BD1552" w:rsidRDefault="00BD155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</w:t>
            </w:r>
          </w:p>
          <w:p w14:paraId="710CDEFE" w14:textId="77777777" w:rsidR="00BD1552" w:rsidRDefault="00BD155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HH24MISS</w:t>
            </w:r>
          </w:p>
        </w:tc>
      </w:tr>
      <w:tr w:rsidR="00BD1552" w14:paraId="131DC89E" w14:textId="77777777" w:rsidTr="0046461D">
        <w:trPr>
          <w:trHeight w:val="280"/>
        </w:trPr>
        <w:tc>
          <w:tcPr>
            <w:tcW w:w="1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3C3F6" w14:textId="77777777" w:rsidR="00BD1552" w:rsidRDefault="00BD1552">
            <w:pPr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81B698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PBCT_EXCT_DTM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46B35F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개찰일시</w:t>
            </w:r>
            <w:proofErr w:type="spellEnd"/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5C084C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VARCHAR2(14)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B71BB5" w14:textId="77777777" w:rsidR="00BD1552" w:rsidRDefault="00BD155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AECF42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20160519150100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521561" w14:textId="77777777" w:rsidR="00BD1552" w:rsidRDefault="00BD155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</w:t>
            </w:r>
          </w:p>
          <w:p w14:paraId="1B0B147D" w14:textId="77777777" w:rsidR="00BD1552" w:rsidRDefault="00BD155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HH24MISS</w:t>
            </w:r>
          </w:p>
        </w:tc>
      </w:tr>
      <w:tr w:rsidR="00BD1552" w14:paraId="1235618A" w14:textId="77777777" w:rsidTr="0046461D">
        <w:trPr>
          <w:trHeight w:val="280"/>
        </w:trPr>
        <w:tc>
          <w:tcPr>
            <w:tcW w:w="1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61AA1" w14:textId="77777777" w:rsidR="00BD1552" w:rsidRDefault="00BD1552">
            <w:pPr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588C66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CTGR_ID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0EECE9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용도코드</w:t>
            </w:r>
            <w:proofErr w:type="spellEnd"/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A387E7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VARCHAR2(20)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179EB" w14:textId="77777777" w:rsidR="00BD1552" w:rsidRDefault="00BD155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EED68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10201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6A218" w14:textId="77777777" w:rsidR="00BD1552" w:rsidRDefault="00BD1552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용도코드</w:t>
            </w:r>
            <w:proofErr w:type="spellEnd"/>
          </w:p>
        </w:tc>
      </w:tr>
      <w:tr w:rsidR="00BD1552" w14:paraId="0A9E7894" w14:textId="77777777" w:rsidTr="0046461D">
        <w:trPr>
          <w:trHeight w:val="280"/>
        </w:trPr>
        <w:tc>
          <w:tcPr>
            <w:tcW w:w="1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BB77D" w14:textId="77777777" w:rsidR="00BD1552" w:rsidRDefault="00BD1552">
            <w:pPr>
              <w:rPr>
                <w:color w:val="000000" w:themeColor="text1"/>
              </w:rPr>
            </w:pP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EAED69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CTGR_FULL_NM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A2950F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용도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3D37F7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VARCHAR2(500)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98F590" w14:textId="77777777" w:rsidR="00BD1552" w:rsidRDefault="00BD155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1198CF" w14:textId="77777777" w:rsidR="00BD1552" w:rsidRDefault="00BD155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유가증권 / 유가증권(주식, 채권 등)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03502" w14:textId="77777777" w:rsidR="00BD1552" w:rsidRDefault="00BD1552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용도</w:t>
            </w:r>
          </w:p>
        </w:tc>
      </w:tr>
    </w:tbl>
    <w:p w14:paraId="7C8479FD" w14:textId="77777777" w:rsidR="00330845" w:rsidRDefault="00330845" w:rsidP="00330845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14:paraId="0148CFE8" w14:textId="77777777" w:rsidR="00261AEE" w:rsidRPr="00DB056B" w:rsidRDefault="00DB056B" w:rsidP="00DB056B">
      <w:pPr>
        <w:pStyle w:val="5"/>
      </w:pPr>
      <w:r w:rsidRPr="00DB056B">
        <w:rPr>
          <w:rFonts w:hint="eastAsia"/>
        </w:rPr>
        <w:t>요청 / 응답 메시지 예제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30BB2" w14:paraId="3A912BD7" w14:textId="77777777" w:rsidTr="00530BB2">
        <w:trPr>
          <w:trHeight w:val="202"/>
          <w:jc w:val="center"/>
        </w:trPr>
        <w:tc>
          <w:tcPr>
            <w:tcW w:w="9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15CA775" w14:textId="77777777" w:rsidR="00530BB2" w:rsidRDefault="00530BB2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REST(URI)</w:t>
            </w:r>
          </w:p>
        </w:tc>
      </w:tr>
      <w:tr w:rsidR="00530BB2" w14:paraId="68E424AE" w14:textId="77777777" w:rsidTr="00530BB2">
        <w:trPr>
          <w:trHeight w:val="750"/>
          <w:jc w:val="center"/>
        </w:trPr>
        <w:tc>
          <w:tcPr>
            <w:tcW w:w="9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BB177" w14:textId="77777777" w:rsidR="00530BB2" w:rsidRDefault="00D46FB7">
            <w:pPr>
              <w:rPr>
                <w:color w:val="000000" w:themeColor="text1"/>
              </w:rPr>
            </w:pPr>
            <w:hyperlink r:id="rId13" w:history="1">
              <w:r w:rsidR="00CC11AC" w:rsidRPr="00F36C49">
                <w:rPr>
                  <w:rStyle w:val="a6"/>
                  <w:rFonts w:hint="eastAsia"/>
                </w:rPr>
                <w:t>http://openapi.onbid.co.kr/openapi/services/UtlinsttPblsalThingInquireSvc/getPublicSaleList?serviceKey</w:t>
              </w:r>
            </w:hyperlink>
            <w:r w:rsidR="00CC11AC">
              <w:rPr>
                <w:rFonts w:hint="eastAsia"/>
                <w:color w:val="000000" w:themeColor="text1"/>
              </w:rPr>
              <w:t>=서비스키&amp;</w:t>
            </w:r>
            <w:proofErr w:type="spellStart"/>
            <w:r w:rsidR="00530BB2">
              <w:rPr>
                <w:rFonts w:hint="eastAsia"/>
                <w:color w:val="000000" w:themeColor="text1"/>
              </w:rPr>
              <w:t>pageNo</w:t>
            </w:r>
            <w:proofErr w:type="spellEnd"/>
            <w:r w:rsidR="00530BB2">
              <w:rPr>
                <w:rFonts w:hint="eastAsia"/>
                <w:color w:val="000000" w:themeColor="text1"/>
              </w:rPr>
              <w:t>=1&amp;numOfRows=1&amp;DPSL_MTD_CD=0001</w:t>
            </w:r>
          </w:p>
        </w:tc>
      </w:tr>
      <w:tr w:rsidR="00530BB2" w14:paraId="6673D19D" w14:textId="77777777" w:rsidTr="00530BB2">
        <w:trPr>
          <w:trHeight w:val="405"/>
          <w:jc w:val="center"/>
        </w:trPr>
        <w:tc>
          <w:tcPr>
            <w:tcW w:w="9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3600A32" w14:textId="77777777" w:rsidR="00530BB2" w:rsidRDefault="00530BB2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응답 메시지</w:t>
            </w:r>
          </w:p>
        </w:tc>
      </w:tr>
      <w:tr w:rsidR="00530BB2" w14:paraId="15A6F838" w14:textId="77777777" w:rsidTr="00530BB2">
        <w:trPr>
          <w:trHeight w:val="827"/>
          <w:jc w:val="center"/>
        </w:trPr>
        <w:tc>
          <w:tcPr>
            <w:tcW w:w="9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3D6FBF" w14:textId="77777777" w:rsidR="00530BB2" w:rsidRDefault="00530BB2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&lt;?xml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version="1.0" encoding="UTF-8"?&gt;</w:t>
            </w:r>
          </w:p>
          <w:p w14:paraId="43F4A197" w14:textId="77777777" w:rsidR="00530BB2" w:rsidRDefault="00530B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-&lt;response&gt;</w:t>
            </w:r>
          </w:p>
          <w:p w14:paraId="1AE80855" w14:textId="77777777" w:rsidR="00530BB2" w:rsidRDefault="00530B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-&lt;header&gt;</w:t>
            </w:r>
          </w:p>
          <w:p w14:paraId="52945CA0" w14:textId="77777777" w:rsidR="00530BB2" w:rsidRDefault="00530B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  <w:r>
              <w:rPr>
                <w:rFonts w:hint="eastAsia"/>
                <w:color w:val="000000" w:themeColor="text1"/>
              </w:rPr>
              <w:t>&gt;00&lt;/</w:t>
            </w: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14:paraId="20B2455C" w14:textId="77777777" w:rsidR="00530BB2" w:rsidRDefault="00530B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  <w:r w:rsidR="001473A2">
              <w:rPr>
                <w:rFonts w:hint="eastAsia"/>
                <w:color w:val="000000" w:themeColor="text1"/>
              </w:rPr>
              <w:t xml:space="preserve">NORMAL </w:t>
            </w:r>
            <w:proofErr w:type="gramStart"/>
            <w:r w:rsidR="001473A2">
              <w:rPr>
                <w:rFonts w:hint="eastAsia"/>
                <w:color w:val="000000" w:themeColor="text1"/>
              </w:rPr>
              <w:t>SERVICE.</w:t>
            </w:r>
            <w:r>
              <w:rPr>
                <w:rFonts w:hint="eastAsia"/>
                <w:color w:val="000000" w:themeColor="text1"/>
              </w:rPr>
              <w:t>&lt;</w:t>
            </w:r>
            <w:proofErr w:type="gramEnd"/>
            <w:r>
              <w:rPr>
                <w:rFonts w:hint="eastAsia"/>
                <w:color w:val="000000" w:themeColor="text1"/>
              </w:rPr>
              <w:t>/</w:t>
            </w: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14:paraId="721BAF17" w14:textId="77777777" w:rsidR="00530BB2" w:rsidRDefault="00530B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&lt;/header&gt;</w:t>
            </w:r>
          </w:p>
          <w:p w14:paraId="2B18E8F0" w14:textId="77777777" w:rsidR="00530BB2" w:rsidRDefault="00530B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-&lt;body&gt;</w:t>
            </w:r>
          </w:p>
          <w:p w14:paraId="75AD0218" w14:textId="77777777" w:rsidR="00530BB2" w:rsidRDefault="00530B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-&lt;items&gt;</w:t>
            </w:r>
          </w:p>
          <w:p w14:paraId="09365ACB" w14:textId="77777777" w:rsidR="00530BB2" w:rsidRDefault="00530B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14:paraId="0545CBD5" w14:textId="77777777" w:rsidR="00530BB2" w:rsidRDefault="00530B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&lt;RNUM&gt;1&lt;/RNUM&gt;</w:t>
            </w:r>
          </w:p>
          <w:p w14:paraId="61A952B0" w14:textId="77777777" w:rsidR="00530BB2" w:rsidRDefault="00530B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&lt;PLNM_KIND_CD&gt;0001&lt;/PLNM_KIND_CD&gt;</w:t>
            </w:r>
          </w:p>
          <w:p w14:paraId="37D61F80" w14:textId="77777777" w:rsidR="00530BB2" w:rsidRDefault="00530B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&lt;PLNM_KIND_NM&gt;</w:t>
            </w:r>
            <w:proofErr w:type="spellStart"/>
            <w:r>
              <w:rPr>
                <w:rFonts w:hint="eastAsia"/>
                <w:color w:val="000000" w:themeColor="text1"/>
              </w:rPr>
              <w:t>일반공고</w:t>
            </w:r>
            <w:proofErr w:type="spellEnd"/>
            <w:r>
              <w:rPr>
                <w:rFonts w:hint="eastAsia"/>
                <w:color w:val="000000" w:themeColor="text1"/>
              </w:rPr>
              <w:t>&lt;/PLNM_KIND_NM&gt;</w:t>
            </w:r>
          </w:p>
          <w:p w14:paraId="2C834B1E" w14:textId="77777777" w:rsidR="00530BB2" w:rsidRDefault="00530B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&lt;BID_DVSN_CD&gt;0001&lt;/BID_DVSN_CD&gt;</w:t>
            </w:r>
          </w:p>
          <w:p w14:paraId="43E57AAA" w14:textId="77777777" w:rsidR="00530BB2" w:rsidRDefault="00530B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&lt;BID_DVSN_NM&gt;인터넷&lt;/BID_DVSN_NM&gt;</w:t>
            </w:r>
          </w:p>
          <w:p w14:paraId="559FB182" w14:textId="77777777" w:rsidR="00530BB2" w:rsidRDefault="00530B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&lt;PLNM_NM&gt;</w:t>
            </w:r>
            <w:proofErr w:type="spellStart"/>
            <w:r>
              <w:rPr>
                <w:rFonts w:hint="eastAsia"/>
                <w:color w:val="000000" w:themeColor="text1"/>
              </w:rPr>
              <w:t>공고등록</w:t>
            </w:r>
            <w:proofErr w:type="spellEnd"/>
            <w:r>
              <w:rPr>
                <w:rFonts w:hint="eastAsia"/>
                <w:color w:val="000000" w:themeColor="text1"/>
              </w:rPr>
              <w:t>1-</w:t>
            </w:r>
            <w:proofErr w:type="spellStart"/>
            <w:r>
              <w:rPr>
                <w:rFonts w:hint="eastAsia"/>
                <w:color w:val="000000" w:themeColor="text1"/>
              </w:rPr>
              <w:t>일반공고</w:t>
            </w:r>
            <w:proofErr w:type="spellEnd"/>
            <w:r>
              <w:rPr>
                <w:rFonts w:hint="eastAsia"/>
                <w:color w:val="000000" w:themeColor="text1"/>
              </w:rPr>
              <w:t>-매매-인터넷-기타일반재산-일반경쟁-</w:t>
            </w:r>
            <w:proofErr w:type="spellStart"/>
            <w:r>
              <w:rPr>
                <w:rFonts w:hint="eastAsia"/>
                <w:color w:val="000000" w:themeColor="text1"/>
              </w:rPr>
              <w:t>최고가방식</w:t>
            </w:r>
            <w:proofErr w:type="spellEnd"/>
            <w:r>
              <w:rPr>
                <w:rFonts w:hint="eastAsia"/>
                <w:color w:val="000000" w:themeColor="text1"/>
              </w:rPr>
              <w:t>&lt;/PLNM_NM&gt;</w:t>
            </w:r>
          </w:p>
          <w:p w14:paraId="6A69BBB0" w14:textId="77777777" w:rsidR="00530BB2" w:rsidRDefault="00530B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&lt;ORG_NM&gt;</w:t>
            </w:r>
            <w:proofErr w:type="spellStart"/>
            <w:r>
              <w:rPr>
                <w:rFonts w:hint="eastAsia"/>
                <w:color w:val="000000" w:themeColor="text1"/>
              </w:rPr>
              <w:t>카페아이엠티</w:t>
            </w:r>
            <w:proofErr w:type="spellEnd"/>
            <w:r>
              <w:rPr>
                <w:rFonts w:hint="eastAsia"/>
                <w:color w:val="000000" w:themeColor="text1"/>
              </w:rPr>
              <w:t>&lt;/ORG_NM&gt;</w:t>
            </w:r>
          </w:p>
          <w:p w14:paraId="75524B9E" w14:textId="77777777" w:rsidR="00530BB2" w:rsidRDefault="00530B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&lt;PLNM_DT&gt;20160519&lt;/PLNM_DT&gt;</w:t>
            </w:r>
          </w:p>
          <w:p w14:paraId="712BCFD3" w14:textId="77777777" w:rsidR="00530BB2" w:rsidRDefault="00530B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&lt;PLNM_NO&gt;395352&lt;/PLNM_NO&gt;</w:t>
            </w:r>
          </w:p>
          <w:p w14:paraId="38D0D35B" w14:textId="77777777" w:rsidR="00530BB2" w:rsidRDefault="00530B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&lt;PBCT_NO&gt;9238939&lt;/PBCT_NO&gt;</w:t>
            </w:r>
          </w:p>
          <w:p w14:paraId="3E490DB8" w14:textId="77777777" w:rsidR="00530BB2" w:rsidRDefault="00530B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&lt;ORG_PLNM_NO/&gt;</w:t>
            </w:r>
          </w:p>
          <w:p w14:paraId="13A02683" w14:textId="77777777" w:rsidR="00530BB2" w:rsidRDefault="00530B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&lt;PLNM_MNMT_NO&gt;201605-01189-00&lt;/PLNM_MNMT_NO&gt;</w:t>
            </w:r>
          </w:p>
          <w:p w14:paraId="01F21AD4" w14:textId="77777777" w:rsidR="00530BB2" w:rsidRDefault="00530B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&lt;BID_MTD_CD&gt;0001&lt;/BID_MTD_CD&gt;</w:t>
            </w:r>
          </w:p>
          <w:p w14:paraId="3FFBE313" w14:textId="77777777" w:rsidR="00530BB2" w:rsidRDefault="00530B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&lt;BID_MTD_NM&gt;</w:t>
            </w:r>
            <w:proofErr w:type="spellStart"/>
            <w:r>
              <w:rPr>
                <w:rFonts w:hint="eastAsia"/>
                <w:color w:val="000000" w:themeColor="text1"/>
              </w:rPr>
              <w:t>최고가방식</w:t>
            </w:r>
            <w:proofErr w:type="spellEnd"/>
            <w:r>
              <w:rPr>
                <w:rFonts w:hint="eastAsia"/>
                <w:color w:val="000000" w:themeColor="text1"/>
              </w:rPr>
              <w:t>&lt;/BID_MTD_NM&gt;</w:t>
            </w:r>
          </w:p>
          <w:p w14:paraId="3D432240" w14:textId="77777777" w:rsidR="00530BB2" w:rsidRDefault="00530B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&lt;TOT_AMT_UNPC_DVSN_CD&gt;0001&lt;/TOT_AMT_UNPC_DVSN_CD&gt;</w:t>
            </w:r>
          </w:p>
          <w:p w14:paraId="5385D3A1" w14:textId="77777777" w:rsidR="00530BB2" w:rsidRDefault="00530B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&lt;TOT_AMT_UNPC_DVSN_NM&gt;총액&lt;/TOT_AMT_UNPC_DVSN_NM&gt;</w:t>
            </w:r>
          </w:p>
          <w:p w14:paraId="5014B449" w14:textId="77777777" w:rsidR="00530BB2" w:rsidRDefault="00530B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&lt;DPSL_MTD_CD&gt;0001&lt;/DPSL_MTD_CD&gt;</w:t>
            </w:r>
          </w:p>
          <w:p w14:paraId="45552478" w14:textId="77777777" w:rsidR="00530BB2" w:rsidRDefault="00530B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&lt;DPSL_MTD_NM&gt;매각&lt;/DPSL_MTD_NM&gt;</w:t>
            </w:r>
          </w:p>
          <w:p w14:paraId="6E64E22A" w14:textId="77777777" w:rsidR="00530BB2" w:rsidRDefault="00530B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&lt;PRPT_DVSN_CD&gt;0005&lt;/PRPT_DVSN_CD&gt;</w:t>
            </w:r>
          </w:p>
          <w:p w14:paraId="2F45458B" w14:textId="77777777" w:rsidR="00530BB2" w:rsidRDefault="00530B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&lt;PRPT_DVSN_NM&gt;기타일반재산&lt;/PRPT_DVSN_NM&gt;</w:t>
            </w:r>
          </w:p>
          <w:p w14:paraId="0F89A8B6" w14:textId="77777777" w:rsidR="00530BB2" w:rsidRDefault="00530B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&lt;PBCT_BEGN_DTM&gt;20160519102000&lt;/PBCT_BEGN_DTM&gt;</w:t>
            </w:r>
          </w:p>
          <w:p w14:paraId="2F19FEF9" w14:textId="77777777" w:rsidR="00530BB2" w:rsidRDefault="00530B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&lt;PBCT_CLS_DTM&gt;20160519150000&lt;/PBCT_CLS_DTM&gt;</w:t>
            </w:r>
          </w:p>
          <w:p w14:paraId="13575A6C" w14:textId="77777777" w:rsidR="00530BB2" w:rsidRDefault="00530B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&lt;PBCT_EXCT_DTM&gt;20160519150100&lt;/PBCT_EXCT_DTM&gt;</w:t>
            </w:r>
          </w:p>
          <w:p w14:paraId="19348B0C" w14:textId="77777777" w:rsidR="00530BB2" w:rsidRDefault="00530B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&lt;CTGR_ID&gt;11201&lt;/CTGR_ID&gt;</w:t>
            </w:r>
          </w:p>
          <w:p w14:paraId="0FC70C7A" w14:textId="77777777" w:rsidR="00530BB2" w:rsidRDefault="00530B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&lt;CTGR_FULL_NM&gt;유가증권 / 유가증권(주식, 채권 등)&lt;/CTGR_FULL_NM&gt;</w:t>
            </w:r>
          </w:p>
          <w:p w14:paraId="623651E0" w14:textId="77777777" w:rsidR="00530BB2" w:rsidRDefault="00530B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14:paraId="58EFE8FF" w14:textId="77777777" w:rsidR="00530BB2" w:rsidRDefault="00530B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&lt;/items&gt;</w:t>
            </w:r>
          </w:p>
          <w:p w14:paraId="06CA6AB0" w14:textId="77777777" w:rsidR="00530BB2" w:rsidRDefault="00530B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&gt;1&lt;/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14:paraId="1E6B9291" w14:textId="77777777" w:rsidR="00530BB2" w:rsidRDefault="00530B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  <w:r>
              <w:rPr>
                <w:rFonts w:hint="eastAsia"/>
                <w:color w:val="000000" w:themeColor="text1"/>
              </w:rPr>
              <w:t>&gt;208&lt;/</w:t>
            </w: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14:paraId="1FE29A19" w14:textId="77777777" w:rsidR="00530BB2" w:rsidRDefault="00530B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  <w:r>
              <w:rPr>
                <w:rFonts w:hint="eastAsia"/>
                <w:color w:val="000000" w:themeColor="text1"/>
              </w:rPr>
              <w:t>&gt;1&lt;/</w:t>
            </w: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14:paraId="533E6741" w14:textId="77777777" w:rsidR="00530BB2" w:rsidRDefault="00530B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&lt;/body&gt;</w:t>
            </w:r>
          </w:p>
          <w:p w14:paraId="1C0C0EF8" w14:textId="77777777" w:rsidR="00530BB2" w:rsidRDefault="00530B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&lt;/response&gt;</w:t>
            </w:r>
          </w:p>
        </w:tc>
      </w:tr>
    </w:tbl>
    <w:p w14:paraId="418D31B1" w14:textId="77777777" w:rsidR="00AA2441" w:rsidRDefault="003C3139" w:rsidP="00AA2441">
      <w:pPr>
        <w:pStyle w:val="4"/>
      </w:pPr>
      <w:proofErr w:type="spellStart"/>
      <w:r>
        <w:rPr>
          <w:rFonts w:hint="eastAsia"/>
          <w:color w:val="000000" w:themeColor="text1"/>
        </w:rPr>
        <w:lastRenderedPageBreak/>
        <w:t>이용기관매각공고목록조회</w:t>
      </w:r>
      <w:proofErr w:type="spellEnd"/>
      <w:r w:rsidR="00817C17" w:rsidRPr="008058A9">
        <w:rPr>
          <w:rFonts w:hint="eastAsia"/>
          <w:color w:val="000000" w:themeColor="text1"/>
        </w:rPr>
        <w:t xml:space="preserve"> </w:t>
      </w:r>
      <w:proofErr w:type="spellStart"/>
      <w:r w:rsidR="00AA2441">
        <w:rPr>
          <w:rFonts w:hint="eastAsia"/>
        </w:rPr>
        <w:t>상세기능</w:t>
      </w:r>
      <w:proofErr w:type="spellEnd"/>
      <w:r w:rsidR="00AA2441">
        <w:rPr>
          <w:rFonts w:hint="eastAsia"/>
        </w:rPr>
        <w:t xml:space="preserve">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AA2441" w14:paraId="7E98179C" w14:textId="77777777" w:rsidTr="00501FE7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60B839BA" w14:textId="77777777" w:rsidR="00AA2441" w:rsidRDefault="00AA2441" w:rsidP="00501FE7">
            <w:pPr>
              <w:pStyle w:val="a8"/>
            </w:pPr>
            <w:proofErr w:type="spellStart"/>
            <w:r>
              <w:rPr>
                <w:rFonts w:hint="eastAsia"/>
              </w:rPr>
              <w:t>상세기능</w:t>
            </w:r>
            <w:proofErr w:type="spellEnd"/>
            <w:r>
              <w:rPr>
                <w:rFonts w:hint="eastAsia"/>
              </w:rPr>
              <w:t xml:space="preserve">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168B7A07" w14:textId="77777777" w:rsidR="00AA2441" w:rsidRDefault="00AA2441" w:rsidP="00501FE7">
            <w:pPr>
              <w:pStyle w:val="a8"/>
            </w:pPr>
            <w:proofErr w:type="spellStart"/>
            <w:r>
              <w:rPr>
                <w:rFonts w:hint="eastAsia"/>
              </w:rPr>
              <w:t>상세기능</w:t>
            </w:r>
            <w:proofErr w:type="spellEnd"/>
            <w:r>
              <w:rPr>
                <w:rFonts w:hint="eastAsia"/>
              </w:rPr>
              <w:t xml:space="preserve">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7FD50FC4" w14:textId="77777777" w:rsidR="00AA2441" w:rsidRDefault="00AA2441" w:rsidP="00501FE7"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2BCADF5F" w14:textId="77777777" w:rsidR="00AA2441" w:rsidRDefault="00AA2441" w:rsidP="00501FE7">
            <w:pPr>
              <w:pStyle w:val="a8"/>
            </w:pPr>
            <w:proofErr w:type="spellStart"/>
            <w:r>
              <w:rPr>
                <w:rFonts w:hint="eastAsia"/>
              </w:rPr>
              <w:t>상세기능</w:t>
            </w:r>
            <w:proofErr w:type="spellEnd"/>
            <w:r>
              <w:rPr>
                <w:rFonts w:hint="eastAsia"/>
              </w:rPr>
              <w:t xml:space="preserve"> 유형</w:t>
            </w:r>
          </w:p>
        </w:tc>
        <w:tc>
          <w:tcPr>
            <w:tcW w:w="3544" w:type="dxa"/>
            <w:gridSpan w:val="2"/>
            <w:vAlign w:val="center"/>
          </w:tcPr>
          <w:p w14:paraId="20E7FB15" w14:textId="77777777" w:rsidR="00AA2441" w:rsidRDefault="00AA2441" w:rsidP="00501FE7">
            <w:r w:rsidRPr="008058A9">
              <w:rPr>
                <w:rFonts w:hint="eastAsia"/>
                <w:color w:val="000000" w:themeColor="text1"/>
              </w:rPr>
              <w:t>조회(목록)</w:t>
            </w:r>
          </w:p>
        </w:tc>
      </w:tr>
      <w:tr w:rsidR="00AA2441" w14:paraId="08EA5904" w14:textId="77777777" w:rsidTr="00501FE7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2BCECAB6" w14:textId="77777777" w:rsidR="00AA2441" w:rsidRDefault="00AA2441" w:rsidP="00501FE7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37437884" w14:textId="77777777" w:rsidR="00AA2441" w:rsidRDefault="00AA2441" w:rsidP="00501FE7">
            <w:pPr>
              <w:pStyle w:val="a8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14:paraId="327335F9" w14:textId="77777777" w:rsidR="00AA2441" w:rsidRDefault="006F7042" w:rsidP="00501FE7">
            <w:proofErr w:type="spellStart"/>
            <w:r>
              <w:rPr>
                <w:rFonts w:hint="eastAsia"/>
                <w:color w:val="000000" w:themeColor="text1"/>
              </w:rPr>
              <w:t>이용기관매각공고목록조회</w:t>
            </w:r>
            <w:proofErr w:type="spellEnd"/>
          </w:p>
        </w:tc>
      </w:tr>
      <w:tr w:rsidR="00AA2441" w14:paraId="171435B6" w14:textId="77777777" w:rsidTr="00501FE7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14:paraId="2165B3D7" w14:textId="77777777" w:rsidR="00AA2441" w:rsidRDefault="00AA2441" w:rsidP="002B0FC5">
            <w:pPr>
              <w:pStyle w:val="a8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55B0FA39" w14:textId="77777777" w:rsidR="00AA2441" w:rsidRDefault="00AA2441" w:rsidP="002B0FC5">
            <w:pPr>
              <w:pStyle w:val="a8"/>
              <w:spacing w:after="0"/>
            </w:pPr>
            <w:proofErr w:type="spellStart"/>
            <w:r>
              <w:rPr>
                <w:rFonts w:hint="eastAsia"/>
              </w:rPr>
              <w:t>상세기능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  <w:tc>
          <w:tcPr>
            <w:tcW w:w="7404" w:type="dxa"/>
            <w:gridSpan w:val="4"/>
            <w:vAlign w:val="center"/>
          </w:tcPr>
          <w:p w14:paraId="017C429D" w14:textId="77777777" w:rsidR="00AA2441" w:rsidRDefault="00184825" w:rsidP="002B0FC5">
            <w:pPr>
              <w:spacing w:after="0" w:line="240" w:lineRule="auto"/>
            </w:pPr>
            <w:r w:rsidRPr="00184825">
              <w:rPr>
                <w:rFonts w:hint="eastAsia"/>
              </w:rPr>
              <w:t>공고종류코드</w:t>
            </w:r>
            <w:r w:rsidRPr="00184825">
              <w:t xml:space="preserve">, 카테고리상위ID, </w:t>
            </w:r>
            <w:proofErr w:type="spellStart"/>
            <w:r w:rsidRPr="00184825">
              <w:t>기관명</w:t>
            </w:r>
            <w:proofErr w:type="spellEnd"/>
            <w:r w:rsidRPr="00184825">
              <w:t xml:space="preserve">, </w:t>
            </w:r>
            <w:proofErr w:type="spellStart"/>
            <w:r w:rsidRPr="00184825">
              <w:t>공고명</w:t>
            </w:r>
            <w:proofErr w:type="spellEnd"/>
            <w:r w:rsidRPr="00184825">
              <w:t xml:space="preserve"> 등을 이용해 공고종류코드, </w:t>
            </w:r>
            <w:proofErr w:type="spellStart"/>
            <w:r w:rsidRPr="00184825">
              <w:t>공고종류</w:t>
            </w:r>
            <w:proofErr w:type="spellEnd"/>
            <w:r w:rsidRPr="00184825">
              <w:t xml:space="preserve">, 입찰형태코드, </w:t>
            </w:r>
            <w:proofErr w:type="spellStart"/>
            <w:r w:rsidRPr="00184825">
              <w:t>입찰형태</w:t>
            </w:r>
            <w:proofErr w:type="spellEnd"/>
            <w:r w:rsidRPr="00184825">
              <w:t xml:space="preserve"> 등을 조회하는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이용기관매각공고목록조회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기능</w:t>
            </w:r>
          </w:p>
        </w:tc>
      </w:tr>
      <w:tr w:rsidR="00AA2441" w14:paraId="3C1E2693" w14:textId="77777777" w:rsidTr="00501FE7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7D5D5531" w14:textId="77777777" w:rsidR="00AA2441" w:rsidRDefault="00AA2441" w:rsidP="00501FE7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009A287C" w14:textId="77777777" w:rsidR="00AA2441" w:rsidRDefault="00AA2441" w:rsidP="00501FE7">
            <w:pPr>
              <w:pStyle w:val="a8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350FD9AA" w14:textId="77777777" w:rsidR="00AA2441" w:rsidRDefault="002C6F91" w:rsidP="00501FE7">
            <w:r w:rsidRPr="002C6F91">
              <w:rPr>
                <w:rFonts w:hint="eastAsia"/>
                <w:color w:val="000000" w:themeColor="text1"/>
                <w:sz w:val="18"/>
              </w:rPr>
              <w:t>/openapi/services/UtlinsttPblsalThingInquireSvc/getPublicSaleAnnouncementList</w:t>
            </w:r>
          </w:p>
        </w:tc>
      </w:tr>
      <w:tr w:rsidR="00AA2441" w14:paraId="4D5D5788" w14:textId="77777777" w:rsidTr="00501FE7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6BBAB63F" w14:textId="77777777" w:rsidR="00AA2441" w:rsidRDefault="00AA2441" w:rsidP="00501FE7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74EE7323" w14:textId="77777777" w:rsidR="00AA2441" w:rsidRDefault="00AA2441" w:rsidP="00501FE7">
            <w:pPr>
              <w:pStyle w:val="a8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7AC4076A" w14:textId="77777777" w:rsidR="00AA2441" w:rsidRDefault="00AA2441" w:rsidP="00501FE7">
            <w:r>
              <w:rPr>
                <w:rFonts w:hint="eastAsia"/>
              </w:rPr>
              <w:t>[</w:t>
            </w:r>
            <w:r w:rsidRPr="008058A9">
              <w:rPr>
                <w:rFonts w:hint="eastAsia"/>
                <w:color w:val="000000" w:themeColor="text1"/>
              </w:rPr>
              <w:t xml:space="preserve">6000 </w:t>
            </w:r>
            <w:r>
              <w:rPr>
                <w:rFonts w:hint="eastAsia"/>
              </w:rPr>
              <w:t>bytes]</w:t>
            </w:r>
          </w:p>
        </w:tc>
      </w:tr>
      <w:tr w:rsidR="00AA2441" w14:paraId="11531E1A" w14:textId="77777777" w:rsidTr="00501FE7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10F3D726" w14:textId="77777777" w:rsidR="00AA2441" w:rsidRDefault="00AA2441" w:rsidP="00501FE7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75917F01" w14:textId="77777777" w:rsidR="00AA2441" w:rsidRDefault="00AA2441" w:rsidP="00501FE7">
            <w:pPr>
              <w:pStyle w:val="a8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69C23E06" w14:textId="77777777" w:rsidR="00AA2441" w:rsidRDefault="00AA2441" w:rsidP="00342B95">
            <w:r>
              <w:rPr>
                <w:rFonts w:hint="eastAsia"/>
              </w:rPr>
              <w:t>[</w:t>
            </w:r>
            <w:r w:rsidRPr="008058A9">
              <w:rPr>
                <w:rFonts w:hint="eastAsia"/>
                <w:color w:val="000000" w:themeColor="text1"/>
              </w:rPr>
              <w:t xml:space="preserve">600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5BD26556" w14:textId="77777777" w:rsidR="00AA2441" w:rsidRDefault="00AA2441" w:rsidP="00501FE7">
            <w:pPr>
              <w:pStyle w:val="a8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3186896E" w14:textId="77777777" w:rsidR="00AA2441" w:rsidRDefault="00AA2441" w:rsidP="00342B95">
            <w:r>
              <w:t>[</w:t>
            </w:r>
            <w:r w:rsidRPr="008058A9">
              <w:rPr>
                <w:color w:val="000000" w:themeColor="text1"/>
              </w:rPr>
              <w:t xml:space="preserve">40 </w:t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14:paraId="3CB67674" w14:textId="77777777" w:rsidR="007748A5" w:rsidRPr="008058A9" w:rsidRDefault="007748A5" w:rsidP="007748A5">
      <w:pPr>
        <w:pStyle w:val="5"/>
        <w:spacing w:after="0" w:line="240" w:lineRule="auto"/>
        <w:ind w:left="737"/>
        <w:rPr>
          <w:color w:val="000000" w:themeColor="text1"/>
        </w:rPr>
      </w:pPr>
      <w:r w:rsidRPr="008058A9">
        <w:rPr>
          <w:rFonts w:hint="eastAsia"/>
          <w:color w:val="000000" w:themeColor="text1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27"/>
        <w:gridCol w:w="1307"/>
        <w:gridCol w:w="1670"/>
        <w:gridCol w:w="590"/>
        <w:gridCol w:w="1305"/>
        <w:gridCol w:w="2229"/>
      </w:tblGrid>
      <w:tr w:rsidR="009F386B" w14:paraId="46281674" w14:textId="77777777" w:rsidTr="009F386B"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3EEB2405" w14:textId="77777777" w:rsidR="009F386B" w:rsidRDefault="009F386B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5DD1B286" w14:textId="77777777" w:rsidR="009F386B" w:rsidRDefault="009F386B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50BAAF4C" w14:textId="77777777" w:rsidR="009F386B" w:rsidRDefault="009F386B">
            <w:pPr>
              <w:pStyle w:val="a8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항목크기</w:t>
            </w:r>
            <w:proofErr w:type="spellEnd"/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24E3D0AD" w14:textId="77777777" w:rsidR="009F386B" w:rsidRDefault="009F386B">
            <w:pPr>
              <w:pStyle w:val="a8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항목구분</w:t>
            </w:r>
            <w:proofErr w:type="spellEnd"/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52C93D0F" w14:textId="77777777" w:rsidR="009F386B" w:rsidRDefault="009F386B">
            <w:pPr>
              <w:pStyle w:val="a8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샘플데이터</w:t>
            </w:r>
            <w:proofErr w:type="spellEnd"/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0D385BD8" w14:textId="77777777" w:rsidR="009F386B" w:rsidRDefault="009F386B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B73A0B" w14:paraId="2BD2FE06" w14:textId="77777777" w:rsidTr="009F386B"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247B2" w14:textId="77777777" w:rsidR="00B73A0B" w:rsidRDefault="00B73A0B" w:rsidP="00501FE7">
            <w:pPr>
              <w:pStyle w:val="aa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52C31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D13F1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2CA9C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39625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3CA41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B73A0B" w14:paraId="3DF5A43B" w14:textId="77777777" w:rsidTr="009F386B"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800EC" w14:textId="77777777" w:rsidR="00B73A0B" w:rsidRDefault="00B73A0B" w:rsidP="00501FE7">
            <w:pPr>
              <w:pStyle w:val="aa"/>
            </w:pPr>
            <w:proofErr w:type="spellStart"/>
            <w:r>
              <w:lastRenderedPageBreak/>
              <w:t>numOfRows</w:t>
            </w:r>
            <w:proofErr w:type="spellEnd"/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84849" w14:textId="77777777" w:rsidR="00B73A0B" w:rsidRDefault="00B73A0B" w:rsidP="00501FE7">
            <w:pPr>
              <w:pStyle w:val="aa"/>
            </w:pPr>
            <w:r w:rsidRPr="003E22ED">
              <w:rPr>
                <w:rFonts w:hint="eastAsia"/>
              </w:rPr>
              <w:t>페이지당</w:t>
            </w:r>
            <w:r w:rsidRPr="003E22ED">
              <w:t xml:space="preserve"> 데이터 개수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9D73C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2F3E9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406B1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10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16DFF" w14:textId="77777777" w:rsidR="00B73A0B" w:rsidRDefault="00B73A0B" w:rsidP="00501FE7">
            <w:pPr>
              <w:pStyle w:val="aa"/>
            </w:pPr>
            <w:r w:rsidRPr="003E22ED">
              <w:rPr>
                <w:rFonts w:hint="eastAsia"/>
              </w:rPr>
              <w:t>페이지당</w:t>
            </w:r>
            <w:r w:rsidRPr="003E22ED">
              <w:t xml:space="preserve"> 데이터 개수</w:t>
            </w:r>
          </w:p>
        </w:tc>
      </w:tr>
      <w:tr w:rsidR="00B73A0B" w14:paraId="6D60DBB0" w14:textId="77777777" w:rsidTr="009F386B"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A480C" w14:textId="77777777" w:rsidR="00B73A0B" w:rsidRDefault="00B73A0B" w:rsidP="00501FE7">
            <w:pPr>
              <w:pStyle w:val="aa"/>
            </w:pPr>
            <w:proofErr w:type="spellStart"/>
            <w:r>
              <w:t>pageNo</w:t>
            </w:r>
            <w:proofErr w:type="spellEnd"/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ABB52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0ECC9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5</w:t>
            </w: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8DD79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52794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C0A37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</w:tr>
      <w:tr w:rsidR="00B73A0B" w14:paraId="37AC0965" w14:textId="77777777" w:rsidTr="009F386B"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D8D01F" w14:textId="77777777" w:rsidR="00B73A0B" w:rsidRDefault="00B73A0B" w:rsidP="00531DE5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PLNM_KIND_CD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B4FF5E" w14:textId="77777777" w:rsidR="00B73A0B" w:rsidRDefault="00B73A0B" w:rsidP="00531DE5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공고종류코드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58547" w14:textId="77777777" w:rsidR="00B73A0B" w:rsidRDefault="00B73A0B" w:rsidP="00531DE5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VARCHAR2(4)</w:t>
            </w: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C6BD40" w14:textId="77777777" w:rsidR="00B73A0B" w:rsidRDefault="00B73A0B" w:rsidP="00531DE5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570C87" w14:textId="77777777" w:rsidR="00B73A0B" w:rsidRDefault="00B73A0B" w:rsidP="00531DE5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0001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886D71" w14:textId="77777777" w:rsidR="00B73A0B" w:rsidRDefault="00B73A0B" w:rsidP="00531DE5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0001 </w:t>
            </w:r>
            <w:proofErr w:type="spellStart"/>
            <w:r>
              <w:rPr>
                <w:rFonts w:hint="eastAsia"/>
                <w:color w:val="000000" w:themeColor="text1"/>
              </w:rPr>
              <w:t>일반공고</w:t>
            </w:r>
            <w:proofErr w:type="spellEnd"/>
          </w:p>
          <w:p w14:paraId="0CDB25BA" w14:textId="77777777" w:rsidR="00B73A0B" w:rsidRDefault="00B73A0B" w:rsidP="00531DE5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0002 </w:t>
            </w:r>
            <w:proofErr w:type="spellStart"/>
            <w:r>
              <w:rPr>
                <w:rFonts w:hint="eastAsia"/>
                <w:color w:val="000000" w:themeColor="text1"/>
              </w:rPr>
              <w:t>재공고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 </w:t>
            </w:r>
          </w:p>
          <w:p w14:paraId="4E430159" w14:textId="77777777" w:rsidR="00B73A0B" w:rsidRDefault="00B73A0B" w:rsidP="00531DE5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0003 </w:t>
            </w:r>
            <w:proofErr w:type="spellStart"/>
            <w:r>
              <w:rPr>
                <w:rFonts w:hint="eastAsia"/>
                <w:color w:val="000000" w:themeColor="text1"/>
              </w:rPr>
              <w:t>정정공고</w:t>
            </w:r>
            <w:proofErr w:type="spellEnd"/>
          </w:p>
          <w:p w14:paraId="7B97A22F" w14:textId="77777777" w:rsidR="00B73A0B" w:rsidRDefault="00B73A0B" w:rsidP="00531DE5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0004 </w:t>
            </w:r>
            <w:proofErr w:type="spellStart"/>
            <w:r>
              <w:rPr>
                <w:rFonts w:hint="eastAsia"/>
                <w:color w:val="000000" w:themeColor="text1"/>
              </w:rPr>
              <w:t>연기공고</w:t>
            </w:r>
            <w:proofErr w:type="spellEnd"/>
          </w:p>
          <w:p w14:paraId="0335EE59" w14:textId="77777777" w:rsidR="00B73A0B" w:rsidRDefault="00B73A0B" w:rsidP="00531DE5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0005 </w:t>
            </w:r>
            <w:proofErr w:type="spellStart"/>
            <w:r>
              <w:rPr>
                <w:rFonts w:hint="eastAsia"/>
                <w:color w:val="000000" w:themeColor="text1"/>
              </w:rPr>
              <w:t>취소공고</w:t>
            </w:r>
            <w:proofErr w:type="spellEnd"/>
          </w:p>
          <w:p w14:paraId="470576D1" w14:textId="77777777" w:rsidR="00B73A0B" w:rsidRDefault="00B73A0B" w:rsidP="00531DE5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0006 </w:t>
            </w:r>
            <w:proofErr w:type="spellStart"/>
            <w:r>
              <w:rPr>
                <w:rFonts w:hint="eastAsia"/>
                <w:color w:val="000000" w:themeColor="text1"/>
              </w:rPr>
              <w:t>긴급공고</w:t>
            </w:r>
            <w:proofErr w:type="spellEnd"/>
          </w:p>
        </w:tc>
      </w:tr>
      <w:tr w:rsidR="00B73A0B" w14:paraId="6AA48549" w14:textId="77777777" w:rsidTr="009F386B"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F12D86" w14:textId="77777777" w:rsidR="00B73A0B" w:rsidRDefault="00B73A0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CTGR_HIRK_ID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6C529D" w14:textId="77777777" w:rsidR="00B73A0B" w:rsidRDefault="00B73A0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카테고리상위ID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A9F7D9" w14:textId="77777777" w:rsidR="00B73A0B" w:rsidRDefault="00B73A0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VARCHAR2(20)</w:t>
            </w: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961D1F" w14:textId="77777777" w:rsidR="00B73A0B" w:rsidRDefault="00B73A0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7E735" w14:textId="77777777" w:rsidR="00B73A0B" w:rsidRDefault="0042381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30000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9DB7E5" w14:textId="77777777" w:rsidR="00B73A0B" w:rsidRDefault="00B73A0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코드조회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오퍼레이션 참조</w:t>
            </w:r>
          </w:p>
        </w:tc>
      </w:tr>
      <w:tr w:rsidR="000376FB" w14:paraId="12EC14AB" w14:textId="77777777" w:rsidTr="009F386B"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9A2B18" w14:textId="77777777" w:rsidR="000376FB" w:rsidRDefault="000376F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ORG_NM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740EEF" w14:textId="77777777" w:rsidR="000376FB" w:rsidRDefault="000376FB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기관명</w:t>
            </w:r>
            <w:proofErr w:type="spellEnd"/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6DD126" w14:textId="77777777" w:rsidR="000376FB" w:rsidRDefault="000376F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FD6EFB" w14:textId="77777777" w:rsidR="000376FB" w:rsidRDefault="000376F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7544C" w14:textId="77777777" w:rsidR="000376FB" w:rsidRDefault="000376F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한국자산관리공사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9BB87" w14:textId="77777777" w:rsidR="000376FB" w:rsidRDefault="000376FB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기관명</w:t>
            </w:r>
            <w:proofErr w:type="spellEnd"/>
          </w:p>
        </w:tc>
      </w:tr>
      <w:tr w:rsidR="000376FB" w14:paraId="0D3C4B77" w14:textId="77777777" w:rsidTr="009F386B"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E1A9CF" w14:textId="77777777" w:rsidR="000376FB" w:rsidRDefault="000376F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PLNM_NM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3C1AD4" w14:textId="77777777" w:rsidR="000376FB" w:rsidRDefault="000376FB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공고명</w:t>
            </w:r>
            <w:proofErr w:type="spellEnd"/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DE0C6F" w14:textId="77777777" w:rsidR="000376FB" w:rsidRDefault="000376F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VARCHAR2(400)</w:t>
            </w: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8FDADC" w14:textId="77777777" w:rsidR="000376FB" w:rsidRDefault="000376F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C1047" w14:textId="77777777" w:rsidR="000376FB" w:rsidRDefault="000376FB">
            <w:pPr>
              <w:rPr>
                <w:color w:val="000000" w:themeColor="text1"/>
              </w:rPr>
            </w:pPr>
            <w:proofErr w:type="spellStart"/>
            <w:r w:rsidRPr="00423813">
              <w:rPr>
                <w:rFonts w:hint="eastAsia"/>
                <w:color w:val="000000" w:themeColor="text1"/>
              </w:rPr>
              <w:t>공용차량</w:t>
            </w:r>
            <w:proofErr w:type="spellEnd"/>
            <w:r w:rsidRPr="00423813">
              <w:rPr>
                <w:color w:val="000000" w:themeColor="text1"/>
              </w:rPr>
              <w:t xml:space="preserve"> 매각(</w:t>
            </w:r>
            <w:proofErr w:type="spellStart"/>
            <w:r w:rsidRPr="00423813">
              <w:rPr>
                <w:color w:val="000000" w:themeColor="text1"/>
              </w:rPr>
              <w:t>베르나</w:t>
            </w:r>
            <w:proofErr w:type="spellEnd"/>
            <w:r w:rsidRPr="00423813">
              <w:rPr>
                <w:color w:val="000000" w:themeColor="text1"/>
              </w:rPr>
              <w:t xml:space="preserve"> </w:t>
            </w:r>
            <w:proofErr w:type="spellStart"/>
            <w:r w:rsidRPr="00423813">
              <w:rPr>
                <w:color w:val="000000" w:themeColor="text1"/>
              </w:rPr>
              <w:t>하이브리드</w:t>
            </w:r>
            <w:proofErr w:type="spellEnd"/>
            <w:r w:rsidRPr="00423813">
              <w:rPr>
                <w:color w:val="000000" w:themeColor="text1"/>
              </w:rPr>
              <w:t>)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92C11" w14:textId="77777777" w:rsidR="000376FB" w:rsidRDefault="000376FB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공고명</w:t>
            </w:r>
            <w:proofErr w:type="spellEnd"/>
          </w:p>
        </w:tc>
      </w:tr>
      <w:tr w:rsidR="000376FB" w14:paraId="76B521E0" w14:textId="77777777" w:rsidTr="009F386B"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27CC0D" w14:textId="77777777" w:rsidR="000376FB" w:rsidRDefault="000376F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FROM_ANNOUNCE_DATE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CBF4EC" w14:textId="77777777" w:rsidR="000376FB" w:rsidRDefault="000376F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FROM공고일자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7FF8A5" w14:textId="77777777" w:rsidR="000376FB" w:rsidRDefault="000376F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VARCHAR2(8)</w:t>
            </w: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2B5E6" w14:textId="77777777" w:rsidR="000376FB" w:rsidRDefault="000376F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8F7DE" w14:textId="77777777" w:rsidR="000376FB" w:rsidRDefault="000376F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20171112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09EC24" w14:textId="77777777" w:rsidR="000376FB" w:rsidRDefault="000376F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</w:t>
            </w:r>
          </w:p>
        </w:tc>
      </w:tr>
      <w:tr w:rsidR="000376FB" w14:paraId="4C5B676C" w14:textId="77777777" w:rsidTr="009F386B"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E197DF" w14:textId="77777777" w:rsidR="000376FB" w:rsidRDefault="000376F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TO_ANNOUNCE_DATE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8C0579" w14:textId="77777777" w:rsidR="000376FB" w:rsidRDefault="000376F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TO공고일자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BAED65" w14:textId="77777777" w:rsidR="000376FB" w:rsidRDefault="000376F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VARCHAR2(8)</w:t>
            </w: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31E7AD" w14:textId="77777777" w:rsidR="000376FB" w:rsidRDefault="000376F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1A339" w14:textId="77777777" w:rsidR="000376FB" w:rsidRDefault="000376FB" w:rsidP="000376F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20171115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2FC313" w14:textId="77777777" w:rsidR="000376FB" w:rsidRDefault="000376F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</w:t>
            </w:r>
          </w:p>
        </w:tc>
      </w:tr>
      <w:tr w:rsidR="000376FB" w14:paraId="5FE8BD35" w14:textId="77777777" w:rsidTr="009F386B"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9B8AED" w14:textId="77777777" w:rsidR="000376FB" w:rsidRDefault="000376F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PBCT_BEGN_DTM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2D8722" w14:textId="77777777" w:rsidR="000376FB" w:rsidRDefault="000376FB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입찰일자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FROM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A5DF71" w14:textId="77777777" w:rsidR="000376FB" w:rsidRDefault="000376F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VARCHAR2(8)</w:t>
            </w: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79E5D0" w14:textId="77777777" w:rsidR="000376FB" w:rsidRDefault="000376F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24EC1" w14:textId="77777777" w:rsidR="000376FB" w:rsidRDefault="000376FB" w:rsidP="000376F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20171122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44150F" w14:textId="77777777" w:rsidR="000376FB" w:rsidRDefault="000376F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</w:t>
            </w:r>
          </w:p>
        </w:tc>
      </w:tr>
      <w:tr w:rsidR="000376FB" w14:paraId="77EA8359" w14:textId="77777777" w:rsidTr="009F386B"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AF9582" w14:textId="77777777" w:rsidR="000376FB" w:rsidRDefault="000376F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PBCT_CLS_DTM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0794B6" w14:textId="77777777" w:rsidR="000376FB" w:rsidRDefault="000376FB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입찰일자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TO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E0E6F5" w14:textId="77777777" w:rsidR="000376FB" w:rsidRDefault="000376F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VARCHAR2(8)</w:t>
            </w: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08FA80" w14:textId="77777777" w:rsidR="000376FB" w:rsidRDefault="000376F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EF4DE" w14:textId="77777777" w:rsidR="000376FB" w:rsidRDefault="000376FB" w:rsidP="000376F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20171130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849F93" w14:textId="77777777" w:rsidR="000376FB" w:rsidRDefault="000376F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</w:t>
            </w:r>
          </w:p>
        </w:tc>
      </w:tr>
    </w:tbl>
    <w:p w14:paraId="7ABDD478" w14:textId="77777777" w:rsidR="007748A5" w:rsidRDefault="007748A5" w:rsidP="007748A5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14:paraId="5F8CEDD0" w14:textId="77777777" w:rsidR="007748A5" w:rsidRDefault="007748A5" w:rsidP="007748A5">
      <w:pPr>
        <w:pStyle w:val="5"/>
      </w:pPr>
      <w:r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662"/>
        <w:gridCol w:w="1370"/>
        <w:gridCol w:w="1525"/>
        <w:gridCol w:w="664"/>
        <w:gridCol w:w="1716"/>
        <w:gridCol w:w="1470"/>
      </w:tblGrid>
      <w:tr w:rsidR="00DC5F0D" w14:paraId="61D3BFC0" w14:textId="77777777" w:rsidTr="001330B6">
        <w:trPr>
          <w:trHeight w:val="280"/>
        </w:trPr>
        <w:tc>
          <w:tcPr>
            <w:tcW w:w="150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3C8C25E5" w14:textId="77777777" w:rsidR="00DC5F0D" w:rsidRDefault="00DC5F0D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67969A28" w14:textId="77777777" w:rsidR="00DC5F0D" w:rsidRDefault="00DC5F0D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17A4D3D0" w14:textId="77777777" w:rsidR="00DC5F0D" w:rsidRDefault="00DC5F0D">
            <w:pPr>
              <w:pStyle w:val="a8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항목크기</w:t>
            </w:r>
            <w:proofErr w:type="spellEnd"/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295E9FE4" w14:textId="77777777" w:rsidR="00DC5F0D" w:rsidRDefault="00DC5F0D">
            <w:pPr>
              <w:pStyle w:val="a8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항목</w:t>
            </w:r>
            <w:r>
              <w:rPr>
                <w:rFonts w:hint="eastAsia"/>
                <w:color w:val="000000" w:themeColor="text1"/>
              </w:rPr>
              <w:lastRenderedPageBreak/>
              <w:t>구분</w:t>
            </w:r>
            <w:proofErr w:type="spellEnd"/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2E28B2B0" w14:textId="77777777" w:rsidR="00DC5F0D" w:rsidRDefault="00DC5F0D">
            <w:pPr>
              <w:pStyle w:val="a8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lastRenderedPageBreak/>
              <w:t>샘플데이터</w:t>
            </w:r>
            <w:proofErr w:type="spellEnd"/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6A5BE100" w14:textId="77777777" w:rsidR="00DC5F0D" w:rsidRDefault="00DC5F0D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DC5F0D" w14:paraId="0C0D1FF3" w14:textId="77777777" w:rsidTr="001330B6">
        <w:trPr>
          <w:trHeight w:val="250"/>
        </w:trPr>
        <w:tc>
          <w:tcPr>
            <w:tcW w:w="150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70012B" w14:textId="77777777" w:rsidR="00DC5F0D" w:rsidRDefault="00DC5F0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E98EFC" w14:textId="77777777" w:rsidR="00DC5F0D" w:rsidRDefault="00DC5F0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결과코드</w:t>
            </w:r>
            <w:proofErr w:type="spellEnd"/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1F3482" w14:textId="77777777" w:rsidR="00DC5F0D" w:rsidRDefault="00DC5F0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2E4CB3" w14:textId="77777777" w:rsidR="00DC5F0D" w:rsidRDefault="00DC5F0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1310A" w14:textId="77777777" w:rsidR="00DC5F0D" w:rsidRDefault="00DC5F0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032772" w14:textId="77777777" w:rsidR="00DC5F0D" w:rsidRDefault="00DC5F0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결과코드</w:t>
            </w:r>
            <w:proofErr w:type="spellEnd"/>
          </w:p>
        </w:tc>
      </w:tr>
      <w:tr w:rsidR="00DC5F0D" w14:paraId="3AE59143" w14:textId="77777777" w:rsidTr="001330B6">
        <w:trPr>
          <w:trHeight w:val="250"/>
        </w:trPr>
        <w:tc>
          <w:tcPr>
            <w:tcW w:w="150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8F7774" w14:textId="77777777" w:rsidR="00DC5F0D" w:rsidRDefault="00DC5F0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E6969A" w14:textId="77777777" w:rsidR="00DC5F0D" w:rsidRDefault="00DC5F0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결과메시지</w:t>
            </w:r>
            <w:proofErr w:type="spellEnd"/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2C565A" w14:textId="77777777" w:rsidR="00DC5F0D" w:rsidRDefault="00DC5F0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9B4AE" w14:textId="77777777" w:rsidR="00DC5F0D" w:rsidRDefault="00DC5F0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9545F5" w14:textId="77777777" w:rsidR="00DC5F0D" w:rsidRDefault="001473A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NORMAL SERVICE.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A9C488" w14:textId="77777777" w:rsidR="00DC5F0D" w:rsidRDefault="00DC5F0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결과메시지</w:t>
            </w:r>
            <w:proofErr w:type="spellEnd"/>
          </w:p>
        </w:tc>
      </w:tr>
      <w:tr w:rsidR="00DC5F0D" w14:paraId="4B7829D1" w14:textId="77777777" w:rsidTr="001330B6">
        <w:trPr>
          <w:trHeight w:val="250"/>
        </w:trPr>
        <w:tc>
          <w:tcPr>
            <w:tcW w:w="150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029AEC" w14:textId="77777777" w:rsidR="00DC5F0D" w:rsidRDefault="00DC5F0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FE1292" w14:textId="77777777" w:rsidR="00DC5F0D" w:rsidRDefault="00DC5F0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한 페이지 결과 수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B45C7" w14:textId="77777777" w:rsidR="00DC5F0D" w:rsidRDefault="00DC5F0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50BBDC" w14:textId="77777777" w:rsidR="00DC5F0D" w:rsidRDefault="00DC5F0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43B538" w14:textId="77777777" w:rsidR="00DC5F0D" w:rsidRDefault="00DC5F0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8C1E6D" w14:textId="77777777" w:rsidR="00DC5F0D" w:rsidRDefault="00DC5F0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한 페이지 결과 수</w:t>
            </w:r>
          </w:p>
        </w:tc>
      </w:tr>
      <w:tr w:rsidR="00DC5F0D" w14:paraId="0214FA6C" w14:textId="77777777" w:rsidTr="001330B6">
        <w:trPr>
          <w:trHeight w:val="250"/>
        </w:trPr>
        <w:tc>
          <w:tcPr>
            <w:tcW w:w="150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E9182E" w14:textId="77777777" w:rsidR="00DC5F0D" w:rsidRDefault="00DC5F0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519413" w14:textId="77777777" w:rsidR="00DC5F0D" w:rsidRDefault="00DC5F0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페이지 번호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AA5DF2" w14:textId="77777777" w:rsidR="00DC5F0D" w:rsidRDefault="00DC5F0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E2B380" w14:textId="77777777" w:rsidR="00DC5F0D" w:rsidRDefault="00DC5F0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0D243E" w14:textId="77777777" w:rsidR="00DC5F0D" w:rsidRDefault="00DC5F0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344A58" w14:textId="77777777" w:rsidR="00DC5F0D" w:rsidRDefault="00DC5F0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페이지 번호</w:t>
            </w:r>
          </w:p>
        </w:tc>
      </w:tr>
      <w:tr w:rsidR="00DC5F0D" w14:paraId="2F603C0B" w14:textId="77777777" w:rsidTr="001330B6">
        <w:trPr>
          <w:trHeight w:val="250"/>
        </w:trPr>
        <w:tc>
          <w:tcPr>
            <w:tcW w:w="150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D7BCA6" w14:textId="77777777" w:rsidR="00DC5F0D" w:rsidRDefault="00DC5F0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6D2E15" w14:textId="77777777" w:rsidR="00DC5F0D" w:rsidRDefault="00DC5F0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총건수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8DBD43" w14:textId="77777777" w:rsidR="00DC5F0D" w:rsidRDefault="00DC5F0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A280D2" w14:textId="77777777" w:rsidR="00DC5F0D" w:rsidRDefault="00DC5F0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34A4B9" w14:textId="77777777" w:rsidR="00DC5F0D" w:rsidRDefault="00DC5F0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01C09" w14:textId="77777777" w:rsidR="00DC5F0D" w:rsidRDefault="00DC5F0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조회데이터의 총건수</w:t>
            </w:r>
          </w:p>
        </w:tc>
      </w:tr>
      <w:tr w:rsidR="001330B6" w14:paraId="74CE1BA6" w14:textId="77777777" w:rsidTr="0046461D">
        <w:trPr>
          <w:trHeight w:val="510"/>
        </w:trPr>
        <w:tc>
          <w:tcPr>
            <w:tcW w:w="12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C435F" w14:textId="77777777" w:rsidR="001330B6" w:rsidRDefault="001330B6">
            <w:pPr>
              <w:rPr>
                <w:color w:val="000000" w:themeColor="text1"/>
              </w:rPr>
            </w:pP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E15108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PLNM_KIND_CD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EE5841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공고종류코드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BC7FDF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VARCHAR2(10)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8241B6" w14:textId="77777777" w:rsidR="001330B6" w:rsidRDefault="001330B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1FC9B1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0001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97EB1" w14:textId="77777777" w:rsidR="001330B6" w:rsidRDefault="001330B6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공고종류코드</w:t>
            </w:r>
          </w:p>
        </w:tc>
      </w:tr>
      <w:tr w:rsidR="001330B6" w14:paraId="190B45E2" w14:textId="77777777" w:rsidTr="0046461D">
        <w:trPr>
          <w:trHeight w:val="520"/>
        </w:trPr>
        <w:tc>
          <w:tcPr>
            <w:tcW w:w="1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0796DC" w14:textId="77777777" w:rsidR="001330B6" w:rsidRDefault="001330B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332A99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PLNM_KIND_NM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F5FDA7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공고종류</w:t>
            </w:r>
            <w:proofErr w:type="spellEnd"/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10FA35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5BBDE9" w14:textId="77777777" w:rsidR="001330B6" w:rsidRDefault="001330B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917ABF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일반공고</w:t>
            </w:r>
            <w:proofErr w:type="spellEnd"/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EC8D4" w14:textId="77777777" w:rsidR="001330B6" w:rsidRDefault="001330B6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공고종류</w:t>
            </w:r>
            <w:proofErr w:type="spellEnd"/>
          </w:p>
        </w:tc>
      </w:tr>
      <w:tr w:rsidR="001330B6" w14:paraId="1C5670C9" w14:textId="77777777" w:rsidTr="0046461D">
        <w:trPr>
          <w:trHeight w:val="280"/>
        </w:trPr>
        <w:tc>
          <w:tcPr>
            <w:tcW w:w="1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84B2E9" w14:textId="77777777" w:rsidR="001330B6" w:rsidRDefault="001330B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D07D3E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BID_DVSN_CD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61A33E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입찰형태코드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C054B2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VARCHAR2(10)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7DFBF7" w14:textId="77777777" w:rsidR="001330B6" w:rsidRDefault="001330B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38219F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0001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ECA60" w14:textId="77777777" w:rsidR="001330B6" w:rsidRDefault="001330B6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입찰형태코드</w:t>
            </w:r>
          </w:p>
        </w:tc>
      </w:tr>
      <w:tr w:rsidR="001330B6" w14:paraId="5D3C92D0" w14:textId="77777777" w:rsidTr="0046461D">
        <w:trPr>
          <w:trHeight w:val="280"/>
        </w:trPr>
        <w:tc>
          <w:tcPr>
            <w:tcW w:w="1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31936E" w14:textId="77777777" w:rsidR="001330B6" w:rsidRDefault="001330B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F1B694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BID_DVSN_NM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F640E2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입찰형태</w:t>
            </w:r>
            <w:proofErr w:type="spellEnd"/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23CDFC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A1F2A5" w14:textId="77777777" w:rsidR="001330B6" w:rsidRDefault="001330B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E68353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인터넷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8E9C2" w14:textId="77777777" w:rsidR="001330B6" w:rsidRDefault="001330B6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입찰형태</w:t>
            </w:r>
            <w:proofErr w:type="spellEnd"/>
          </w:p>
        </w:tc>
      </w:tr>
      <w:tr w:rsidR="001330B6" w14:paraId="2F8FB73B" w14:textId="77777777" w:rsidTr="0046461D">
        <w:trPr>
          <w:trHeight w:val="280"/>
        </w:trPr>
        <w:tc>
          <w:tcPr>
            <w:tcW w:w="1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D91F82" w14:textId="77777777" w:rsidR="001330B6" w:rsidRDefault="001330B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9AB848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PLNM_NM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9C9E50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공고명</w:t>
            </w:r>
            <w:proofErr w:type="spellEnd"/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723C15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VARCHAR2(400)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779D04" w14:textId="77777777" w:rsidR="001330B6" w:rsidRDefault="001330B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CF5C73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공고등록</w:t>
            </w:r>
            <w:proofErr w:type="spellEnd"/>
            <w:r>
              <w:rPr>
                <w:rFonts w:hint="eastAsia"/>
                <w:color w:val="000000" w:themeColor="text1"/>
              </w:rPr>
              <w:t>1-</w:t>
            </w:r>
            <w:proofErr w:type="spellStart"/>
            <w:r>
              <w:rPr>
                <w:rFonts w:hint="eastAsia"/>
                <w:color w:val="000000" w:themeColor="text1"/>
              </w:rPr>
              <w:t>일반공고</w:t>
            </w:r>
            <w:proofErr w:type="spellEnd"/>
            <w:r>
              <w:rPr>
                <w:rFonts w:hint="eastAsia"/>
                <w:color w:val="000000" w:themeColor="text1"/>
              </w:rPr>
              <w:t>-매매-인터넷-기타일반재산-일반경쟁-</w:t>
            </w:r>
            <w:proofErr w:type="spellStart"/>
            <w:r>
              <w:rPr>
                <w:rFonts w:hint="eastAsia"/>
                <w:color w:val="000000" w:themeColor="text1"/>
              </w:rPr>
              <w:t>최고가방식</w:t>
            </w:r>
            <w:proofErr w:type="spellEnd"/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A71E2" w14:textId="77777777" w:rsidR="001330B6" w:rsidRDefault="001330B6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공고명</w:t>
            </w:r>
            <w:proofErr w:type="spellEnd"/>
          </w:p>
        </w:tc>
      </w:tr>
      <w:tr w:rsidR="001330B6" w14:paraId="6201B2FD" w14:textId="77777777" w:rsidTr="0046461D">
        <w:trPr>
          <w:trHeight w:val="280"/>
        </w:trPr>
        <w:tc>
          <w:tcPr>
            <w:tcW w:w="1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751AE4" w14:textId="77777777" w:rsidR="001330B6" w:rsidRDefault="001330B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95691B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ORG_NM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EE0733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공고기관명</w:t>
            </w:r>
            <w:proofErr w:type="spellEnd"/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9719ED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CA703D" w14:textId="77777777" w:rsidR="001330B6" w:rsidRDefault="001330B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40B785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카페아이엠티</w:t>
            </w:r>
            <w:proofErr w:type="spellEnd"/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D1740" w14:textId="77777777" w:rsidR="001330B6" w:rsidRDefault="001330B6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공고기관명</w:t>
            </w:r>
            <w:proofErr w:type="spellEnd"/>
          </w:p>
        </w:tc>
      </w:tr>
      <w:tr w:rsidR="001330B6" w14:paraId="5576B53E" w14:textId="77777777" w:rsidTr="0046461D">
        <w:trPr>
          <w:trHeight w:val="280"/>
        </w:trPr>
        <w:tc>
          <w:tcPr>
            <w:tcW w:w="1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3C8258" w14:textId="77777777" w:rsidR="001330B6" w:rsidRDefault="001330B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6150D9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PLNM_DT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675771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공고일자</w:t>
            </w:r>
            <w:proofErr w:type="spellEnd"/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92763F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VARCHAR2(8)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CF33D1" w14:textId="77777777" w:rsidR="001330B6" w:rsidRDefault="001330B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03A61B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20160519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0810BB" w14:textId="77777777" w:rsidR="001330B6" w:rsidRDefault="001330B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</w:t>
            </w:r>
          </w:p>
        </w:tc>
      </w:tr>
      <w:tr w:rsidR="001330B6" w14:paraId="48985114" w14:textId="77777777" w:rsidTr="0046461D">
        <w:trPr>
          <w:trHeight w:val="280"/>
        </w:trPr>
        <w:tc>
          <w:tcPr>
            <w:tcW w:w="1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13E729" w14:textId="77777777" w:rsidR="001330B6" w:rsidRDefault="001330B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97EF5B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PLNM_NO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C63945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공고번호</w:t>
            </w:r>
            <w:proofErr w:type="spellEnd"/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8FE348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NUMBER(22)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F2B7C" w14:textId="77777777" w:rsidR="001330B6" w:rsidRDefault="001330B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03DDEF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395352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5E1E7" w14:textId="77777777" w:rsidR="001330B6" w:rsidRDefault="001330B6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공고번호</w:t>
            </w:r>
            <w:proofErr w:type="spellEnd"/>
          </w:p>
        </w:tc>
      </w:tr>
      <w:tr w:rsidR="001330B6" w14:paraId="1BF49F03" w14:textId="77777777" w:rsidTr="0046461D">
        <w:trPr>
          <w:trHeight w:val="280"/>
        </w:trPr>
        <w:tc>
          <w:tcPr>
            <w:tcW w:w="1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6B5757" w14:textId="77777777" w:rsidR="001330B6" w:rsidRDefault="001330B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026DBD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PBCT_NO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38A9EE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공매번호</w:t>
            </w:r>
            <w:proofErr w:type="spellEnd"/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DBC0C4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NUMBER(22)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7EE69C" w14:textId="77777777" w:rsidR="001330B6" w:rsidRDefault="001330B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61CC7B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9238939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E7469" w14:textId="77777777" w:rsidR="001330B6" w:rsidRDefault="001330B6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공매번호</w:t>
            </w:r>
            <w:proofErr w:type="spellEnd"/>
          </w:p>
        </w:tc>
      </w:tr>
      <w:tr w:rsidR="001330B6" w14:paraId="46660879" w14:textId="77777777" w:rsidTr="0046461D">
        <w:trPr>
          <w:trHeight w:val="280"/>
        </w:trPr>
        <w:tc>
          <w:tcPr>
            <w:tcW w:w="1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84F8C7" w14:textId="77777777" w:rsidR="001330B6" w:rsidRDefault="001330B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48B719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ORG_PLNM_NO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A4F488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기관공고번호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45AC97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FB1CFC" w14:textId="77777777" w:rsidR="001330B6" w:rsidRDefault="001330B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93BA67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 w:rsidRPr="001330B6">
              <w:rPr>
                <w:rFonts w:hint="eastAsia"/>
                <w:color w:val="000000" w:themeColor="text1"/>
                <w:szCs w:val="20"/>
              </w:rPr>
              <w:t>부산광역시</w:t>
            </w:r>
            <w:r w:rsidRPr="001330B6">
              <w:rPr>
                <w:color w:val="000000" w:themeColor="text1"/>
                <w:szCs w:val="20"/>
              </w:rPr>
              <w:t xml:space="preserve"> 공고 제2016-2483호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2C680" w14:textId="77777777" w:rsidR="001330B6" w:rsidRDefault="001330B6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기관공고번호</w:t>
            </w:r>
          </w:p>
        </w:tc>
      </w:tr>
      <w:tr w:rsidR="001330B6" w14:paraId="3C240123" w14:textId="77777777" w:rsidTr="0046461D">
        <w:trPr>
          <w:trHeight w:val="280"/>
        </w:trPr>
        <w:tc>
          <w:tcPr>
            <w:tcW w:w="1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5FDA0E" w14:textId="77777777" w:rsidR="001330B6" w:rsidRDefault="001330B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3D2B99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PLNM_MNMT_NO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BE3E43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공고관리번호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67543B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16FE46" w14:textId="77777777" w:rsidR="001330B6" w:rsidRDefault="001330B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5AF07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201605-01189-00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87317" w14:textId="77777777" w:rsidR="001330B6" w:rsidRDefault="001330B6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공고관리번호</w:t>
            </w:r>
          </w:p>
        </w:tc>
      </w:tr>
      <w:tr w:rsidR="001330B6" w14:paraId="7BDAB197" w14:textId="77777777" w:rsidTr="0046461D">
        <w:trPr>
          <w:trHeight w:val="280"/>
        </w:trPr>
        <w:tc>
          <w:tcPr>
            <w:tcW w:w="1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4C7601" w14:textId="77777777" w:rsidR="001330B6" w:rsidRDefault="001330B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57D97C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BID_MTD_CD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3F2AB6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입찰방식코드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565897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VARCHAR2(10)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9175D8" w14:textId="77777777" w:rsidR="001330B6" w:rsidRDefault="001330B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62A2E7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0001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0640A" w14:textId="77777777" w:rsidR="001330B6" w:rsidRDefault="001330B6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입찰방식코드</w:t>
            </w:r>
          </w:p>
        </w:tc>
      </w:tr>
      <w:tr w:rsidR="001330B6" w14:paraId="768F42E1" w14:textId="77777777" w:rsidTr="0046461D">
        <w:trPr>
          <w:trHeight w:val="280"/>
        </w:trPr>
        <w:tc>
          <w:tcPr>
            <w:tcW w:w="1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DBE585" w14:textId="77777777" w:rsidR="001330B6" w:rsidRDefault="001330B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00D5F1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BID_MTD_NM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1C41FC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입찰방식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1C4CAB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VARCHAR2(200)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63115" w14:textId="77777777" w:rsidR="001330B6" w:rsidRDefault="001330B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85E138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최고가방식</w:t>
            </w:r>
            <w:proofErr w:type="spellEnd"/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E2571" w14:textId="77777777" w:rsidR="001330B6" w:rsidRDefault="001330B6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입찰방식</w:t>
            </w:r>
          </w:p>
        </w:tc>
      </w:tr>
      <w:tr w:rsidR="001330B6" w14:paraId="36922EB4" w14:textId="77777777" w:rsidTr="0046461D">
        <w:trPr>
          <w:trHeight w:val="280"/>
        </w:trPr>
        <w:tc>
          <w:tcPr>
            <w:tcW w:w="1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05A1FA" w14:textId="77777777" w:rsidR="001330B6" w:rsidRDefault="001330B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23F7EC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TOT_AMT_UNPC_DVSN_CD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EAD533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총액단가구분코드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01F5C6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VARCHAR2(10)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3E7289" w14:textId="77777777" w:rsidR="001330B6" w:rsidRDefault="001330B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BCE828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0001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32012" w14:textId="77777777" w:rsidR="001330B6" w:rsidRDefault="001330B6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총액단가구분코드</w:t>
            </w:r>
          </w:p>
        </w:tc>
      </w:tr>
      <w:tr w:rsidR="001330B6" w14:paraId="3C043088" w14:textId="77777777" w:rsidTr="0046461D">
        <w:trPr>
          <w:trHeight w:val="280"/>
        </w:trPr>
        <w:tc>
          <w:tcPr>
            <w:tcW w:w="1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1672E7" w14:textId="77777777" w:rsidR="001330B6" w:rsidRDefault="001330B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42D4A4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TOT_AMT_UNPC_DVSN_NM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E497C8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총액단가구분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9FA568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9940C7" w14:textId="77777777" w:rsidR="001330B6" w:rsidRDefault="001330B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56DC65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총액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2012F" w14:textId="77777777" w:rsidR="001330B6" w:rsidRDefault="001330B6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총액단가구분</w:t>
            </w:r>
          </w:p>
        </w:tc>
      </w:tr>
      <w:tr w:rsidR="001330B6" w14:paraId="4D0C3B46" w14:textId="77777777" w:rsidTr="0046461D">
        <w:trPr>
          <w:trHeight w:val="280"/>
        </w:trPr>
        <w:tc>
          <w:tcPr>
            <w:tcW w:w="1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69DB0" w14:textId="77777777" w:rsidR="001330B6" w:rsidRDefault="001330B6">
            <w:pPr>
              <w:rPr>
                <w:color w:val="000000" w:themeColor="text1"/>
              </w:rPr>
            </w:pP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9C18F7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DPSL_MTD_CD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76A621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처분방식코드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D01720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VARCHAR2(10)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43058" w14:textId="77777777" w:rsidR="001330B6" w:rsidRDefault="008507F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8F746A" w14:textId="77777777" w:rsidR="001330B6" w:rsidRDefault="001330B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0001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1D52E" w14:textId="77777777" w:rsidR="001330B6" w:rsidRDefault="001330B6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처분방식코드</w:t>
            </w:r>
          </w:p>
        </w:tc>
      </w:tr>
      <w:tr w:rsidR="008507F8" w14:paraId="0CD02460" w14:textId="77777777" w:rsidTr="0046461D">
        <w:trPr>
          <w:trHeight w:val="280"/>
        </w:trPr>
        <w:tc>
          <w:tcPr>
            <w:tcW w:w="1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AC61E" w14:textId="77777777" w:rsidR="008507F8" w:rsidRDefault="008507F8">
            <w:pPr>
              <w:rPr>
                <w:color w:val="000000" w:themeColor="text1"/>
              </w:rPr>
            </w:pP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9F56FE" w14:textId="77777777" w:rsidR="008507F8" w:rsidRDefault="008507F8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DPSL_MTD_NM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D95645" w14:textId="77777777" w:rsidR="008507F8" w:rsidRDefault="008507F8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처분방식</w:t>
            </w:r>
            <w:proofErr w:type="spellEnd"/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F629D" w14:textId="77777777" w:rsidR="008507F8" w:rsidRDefault="008507F8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7212B" w14:textId="77777777" w:rsidR="008507F8" w:rsidRDefault="008507F8">
            <w:r w:rsidRPr="002D23C0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90131C" w14:textId="77777777" w:rsidR="008507F8" w:rsidRDefault="008507F8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매각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A049F" w14:textId="77777777" w:rsidR="008507F8" w:rsidRDefault="008507F8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처분방식</w:t>
            </w:r>
            <w:proofErr w:type="spellEnd"/>
          </w:p>
        </w:tc>
      </w:tr>
      <w:tr w:rsidR="008507F8" w14:paraId="7346CC9C" w14:textId="77777777" w:rsidTr="0046461D">
        <w:trPr>
          <w:trHeight w:val="280"/>
        </w:trPr>
        <w:tc>
          <w:tcPr>
            <w:tcW w:w="1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03DD5" w14:textId="77777777" w:rsidR="008507F8" w:rsidRDefault="008507F8">
            <w:pPr>
              <w:rPr>
                <w:color w:val="000000" w:themeColor="text1"/>
              </w:rPr>
            </w:pP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0EEBF" w14:textId="77777777" w:rsidR="008507F8" w:rsidRDefault="008507F8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PRPT_DVSN_CD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73CB1D" w14:textId="77777777" w:rsidR="008507F8" w:rsidRDefault="008507F8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재산구분</w:t>
            </w:r>
            <w:proofErr w:type="spellEnd"/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43D414" w14:textId="77777777" w:rsidR="008507F8" w:rsidRDefault="008507F8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VARCHAR2(10)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BD41C" w14:textId="77777777" w:rsidR="008507F8" w:rsidRDefault="008507F8">
            <w:r w:rsidRPr="002D23C0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7535FF" w14:textId="77777777" w:rsidR="008507F8" w:rsidRDefault="008507F8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0005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57357" w14:textId="77777777" w:rsidR="008507F8" w:rsidRDefault="008507F8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재산구분</w:t>
            </w:r>
            <w:proofErr w:type="spellEnd"/>
          </w:p>
        </w:tc>
      </w:tr>
      <w:tr w:rsidR="008507F8" w14:paraId="178ACA52" w14:textId="77777777" w:rsidTr="0046461D">
        <w:trPr>
          <w:trHeight w:val="280"/>
        </w:trPr>
        <w:tc>
          <w:tcPr>
            <w:tcW w:w="1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46E2F" w14:textId="77777777" w:rsidR="008507F8" w:rsidRDefault="008507F8">
            <w:pPr>
              <w:rPr>
                <w:color w:val="000000" w:themeColor="text1"/>
              </w:rPr>
            </w:pP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A40878" w14:textId="77777777" w:rsidR="008507F8" w:rsidRDefault="008507F8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PRPT_DVSN_NM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E5C61F" w14:textId="77777777" w:rsidR="008507F8" w:rsidRDefault="008507F8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재산구분</w:t>
            </w:r>
            <w:proofErr w:type="spellEnd"/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EE8DFF" w14:textId="77777777" w:rsidR="008507F8" w:rsidRDefault="008507F8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A377E" w14:textId="77777777" w:rsidR="008507F8" w:rsidRDefault="008507F8">
            <w:r w:rsidRPr="002D23C0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BFBE08" w14:textId="77777777" w:rsidR="008507F8" w:rsidRDefault="008507F8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기타일반재산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A09E7" w14:textId="77777777" w:rsidR="008507F8" w:rsidRDefault="008507F8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재산구분</w:t>
            </w:r>
            <w:proofErr w:type="spellEnd"/>
          </w:p>
        </w:tc>
      </w:tr>
      <w:tr w:rsidR="008507F8" w14:paraId="472D4174" w14:textId="77777777" w:rsidTr="0046461D">
        <w:trPr>
          <w:trHeight w:val="280"/>
        </w:trPr>
        <w:tc>
          <w:tcPr>
            <w:tcW w:w="1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078BE" w14:textId="77777777" w:rsidR="008507F8" w:rsidRDefault="008507F8">
            <w:pPr>
              <w:rPr>
                <w:color w:val="000000" w:themeColor="text1"/>
              </w:rPr>
            </w:pP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A4D967" w14:textId="77777777" w:rsidR="008507F8" w:rsidRDefault="008507F8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PBCT_BEGN_DTM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353017" w14:textId="77777777" w:rsidR="008507F8" w:rsidRDefault="008507F8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입찰시작일시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82BCDF" w14:textId="77777777" w:rsidR="008507F8" w:rsidRDefault="008507F8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VARCHAR2(14)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47AAC" w14:textId="77777777" w:rsidR="008507F8" w:rsidRDefault="008507F8">
            <w:r w:rsidRPr="002D23C0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32F325" w14:textId="77777777" w:rsidR="008507F8" w:rsidRDefault="008507F8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20160519102000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A6CA67" w14:textId="77777777" w:rsidR="008507F8" w:rsidRDefault="008507F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</w:t>
            </w:r>
          </w:p>
          <w:p w14:paraId="22AFA3D7" w14:textId="77777777" w:rsidR="008507F8" w:rsidRDefault="008507F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HH24MISS</w:t>
            </w:r>
          </w:p>
        </w:tc>
      </w:tr>
      <w:tr w:rsidR="008507F8" w14:paraId="0A94C34D" w14:textId="77777777" w:rsidTr="0046461D">
        <w:trPr>
          <w:trHeight w:val="280"/>
        </w:trPr>
        <w:tc>
          <w:tcPr>
            <w:tcW w:w="1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4CA85" w14:textId="77777777" w:rsidR="008507F8" w:rsidRDefault="008507F8">
            <w:pPr>
              <w:rPr>
                <w:color w:val="000000" w:themeColor="text1"/>
              </w:rPr>
            </w:pP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4A1FD1" w14:textId="77777777" w:rsidR="008507F8" w:rsidRDefault="008507F8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PBCT_CLS_DTM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B3640D" w14:textId="77777777" w:rsidR="008507F8" w:rsidRDefault="008507F8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입찰마감일시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12195F" w14:textId="77777777" w:rsidR="008507F8" w:rsidRDefault="008507F8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VARCHAR2(14)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41266" w14:textId="77777777" w:rsidR="008507F8" w:rsidRDefault="008507F8">
            <w:r w:rsidRPr="002D23C0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22B870" w14:textId="77777777" w:rsidR="008507F8" w:rsidRDefault="008507F8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20160519150000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0A4AF3" w14:textId="77777777" w:rsidR="008507F8" w:rsidRDefault="008507F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</w:t>
            </w:r>
          </w:p>
          <w:p w14:paraId="0CEA10D7" w14:textId="77777777" w:rsidR="008507F8" w:rsidRDefault="008507F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HH24MISS</w:t>
            </w:r>
          </w:p>
        </w:tc>
      </w:tr>
      <w:tr w:rsidR="008507F8" w14:paraId="0500F9AE" w14:textId="77777777" w:rsidTr="0046461D">
        <w:trPr>
          <w:trHeight w:val="280"/>
        </w:trPr>
        <w:tc>
          <w:tcPr>
            <w:tcW w:w="1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5277C" w14:textId="77777777" w:rsidR="008507F8" w:rsidRDefault="008507F8">
            <w:pPr>
              <w:rPr>
                <w:color w:val="000000" w:themeColor="text1"/>
              </w:rPr>
            </w:pP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8709A" w14:textId="77777777" w:rsidR="008507F8" w:rsidRDefault="008507F8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PBCT_EXCT_DTM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249266" w14:textId="77777777" w:rsidR="008507F8" w:rsidRDefault="008507F8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개찰일시</w:t>
            </w:r>
            <w:proofErr w:type="spellEnd"/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110D58" w14:textId="77777777" w:rsidR="008507F8" w:rsidRDefault="008507F8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VARCHAR2(14)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9F54F" w14:textId="77777777" w:rsidR="008507F8" w:rsidRDefault="008507F8">
            <w:r w:rsidRPr="002D23C0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84B9C8" w14:textId="77777777" w:rsidR="008507F8" w:rsidRDefault="008507F8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20160519150100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D7FE93" w14:textId="77777777" w:rsidR="008507F8" w:rsidRDefault="008507F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</w:t>
            </w:r>
          </w:p>
          <w:p w14:paraId="114E5434" w14:textId="77777777" w:rsidR="008507F8" w:rsidRDefault="008507F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HH24MISS</w:t>
            </w:r>
          </w:p>
        </w:tc>
      </w:tr>
      <w:tr w:rsidR="008507F8" w14:paraId="184270FF" w14:textId="77777777" w:rsidTr="0046461D">
        <w:trPr>
          <w:trHeight w:val="280"/>
        </w:trPr>
        <w:tc>
          <w:tcPr>
            <w:tcW w:w="1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730D3" w14:textId="77777777" w:rsidR="008507F8" w:rsidRDefault="008507F8">
            <w:pPr>
              <w:rPr>
                <w:color w:val="000000" w:themeColor="text1"/>
              </w:rPr>
            </w:pP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98D35D" w14:textId="77777777" w:rsidR="008507F8" w:rsidRDefault="008507F8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CTGR_ID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F15FEB" w14:textId="77777777" w:rsidR="008507F8" w:rsidRDefault="008507F8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용도코드</w:t>
            </w:r>
            <w:proofErr w:type="spellEnd"/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F978A2" w14:textId="77777777" w:rsidR="008507F8" w:rsidRDefault="008507F8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VARCHAR2(20)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5DCE1" w14:textId="77777777" w:rsidR="008507F8" w:rsidRDefault="008507F8">
            <w:r w:rsidRPr="002D23C0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79182" w14:textId="77777777" w:rsidR="008507F8" w:rsidRDefault="008507F8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11201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60609" w14:textId="77777777" w:rsidR="008507F8" w:rsidRDefault="008507F8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용도코드</w:t>
            </w:r>
            <w:proofErr w:type="spellEnd"/>
          </w:p>
        </w:tc>
      </w:tr>
      <w:tr w:rsidR="008507F8" w14:paraId="61F097F4" w14:textId="77777777" w:rsidTr="0046461D">
        <w:trPr>
          <w:trHeight w:val="280"/>
        </w:trPr>
        <w:tc>
          <w:tcPr>
            <w:tcW w:w="1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5A56D" w14:textId="77777777" w:rsidR="008507F8" w:rsidRDefault="008507F8">
            <w:pPr>
              <w:rPr>
                <w:color w:val="000000" w:themeColor="text1"/>
              </w:rPr>
            </w:pP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D828AE" w14:textId="77777777" w:rsidR="008507F8" w:rsidRDefault="008507F8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CTGR_FULL_NM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9D6C22" w14:textId="77777777" w:rsidR="008507F8" w:rsidRDefault="008507F8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용도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4A34C8" w14:textId="77777777" w:rsidR="008507F8" w:rsidRDefault="008507F8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VARCHAR2(500)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7D418" w14:textId="77777777" w:rsidR="008507F8" w:rsidRDefault="008507F8">
            <w:r w:rsidRPr="002D23C0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F064E0" w14:textId="77777777" w:rsidR="008507F8" w:rsidRDefault="008507F8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유가증권 / 유가증권(주식, 채권 등)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ABC25" w14:textId="77777777" w:rsidR="008507F8" w:rsidRDefault="008507F8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용도</w:t>
            </w:r>
          </w:p>
        </w:tc>
      </w:tr>
    </w:tbl>
    <w:p w14:paraId="6602548A" w14:textId="77777777" w:rsidR="007748A5" w:rsidRDefault="007748A5" w:rsidP="007748A5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14:paraId="0272175D" w14:textId="77777777" w:rsidR="000C7931" w:rsidRPr="007748A5" w:rsidRDefault="007748A5" w:rsidP="007748A5">
      <w:pPr>
        <w:pStyle w:val="5"/>
      </w:pPr>
      <w:r w:rsidRPr="007748A5">
        <w:rPr>
          <w:rFonts w:hint="eastAsia"/>
        </w:rPr>
        <w:t>요청 / 응답 메시지 예제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A96F1C" w14:paraId="39CCA7C3" w14:textId="77777777" w:rsidTr="00A96F1C">
        <w:trPr>
          <w:trHeight w:val="202"/>
          <w:jc w:val="center"/>
        </w:trPr>
        <w:tc>
          <w:tcPr>
            <w:tcW w:w="9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DF70D78" w14:textId="77777777" w:rsidR="00A96F1C" w:rsidRDefault="00A96F1C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REST(URI)</w:t>
            </w:r>
          </w:p>
        </w:tc>
      </w:tr>
      <w:tr w:rsidR="00A96F1C" w14:paraId="48D39C5E" w14:textId="77777777" w:rsidTr="00A96F1C">
        <w:trPr>
          <w:trHeight w:val="827"/>
          <w:jc w:val="center"/>
        </w:trPr>
        <w:tc>
          <w:tcPr>
            <w:tcW w:w="9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4CB549" w14:textId="77777777" w:rsidR="00A96F1C" w:rsidRDefault="00D46FB7">
            <w:pPr>
              <w:rPr>
                <w:color w:val="000000" w:themeColor="text1"/>
              </w:rPr>
            </w:pPr>
            <w:hyperlink r:id="rId14" w:history="1">
              <w:r w:rsidR="00BF7087" w:rsidRPr="00F36C49">
                <w:rPr>
                  <w:rStyle w:val="a6"/>
                  <w:rFonts w:hint="eastAsia"/>
                </w:rPr>
                <w:t>http://openapi.onbid.co.kr/openapi/services/UtlinsttPblsalThingInquireSvc/getPublicSaleAnnouncementList?serviceKey</w:t>
              </w:r>
            </w:hyperlink>
            <w:r w:rsidR="00BF7087">
              <w:rPr>
                <w:rFonts w:hint="eastAsia"/>
                <w:color w:val="000000" w:themeColor="text1"/>
              </w:rPr>
              <w:t>=서비스키&amp;</w:t>
            </w:r>
            <w:proofErr w:type="spellStart"/>
            <w:r w:rsidR="00A96F1C">
              <w:rPr>
                <w:rFonts w:hint="eastAsia"/>
                <w:color w:val="000000" w:themeColor="text1"/>
              </w:rPr>
              <w:t>pageNo</w:t>
            </w:r>
            <w:proofErr w:type="spellEnd"/>
            <w:r w:rsidR="00A96F1C">
              <w:rPr>
                <w:rFonts w:hint="eastAsia"/>
                <w:color w:val="000000" w:themeColor="text1"/>
              </w:rPr>
              <w:t>=1&amp;numOfRows=1</w:t>
            </w:r>
          </w:p>
        </w:tc>
      </w:tr>
      <w:tr w:rsidR="00A96F1C" w14:paraId="3FE98908" w14:textId="77777777" w:rsidTr="00A96F1C">
        <w:trPr>
          <w:trHeight w:val="405"/>
          <w:jc w:val="center"/>
        </w:trPr>
        <w:tc>
          <w:tcPr>
            <w:tcW w:w="9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229CE2" w14:textId="77777777" w:rsidR="00A96F1C" w:rsidRDefault="00A96F1C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응답 메시지</w:t>
            </w:r>
          </w:p>
        </w:tc>
      </w:tr>
      <w:tr w:rsidR="00A96F1C" w14:paraId="39E47CF6" w14:textId="77777777" w:rsidTr="00A96F1C">
        <w:trPr>
          <w:trHeight w:val="827"/>
          <w:jc w:val="center"/>
        </w:trPr>
        <w:tc>
          <w:tcPr>
            <w:tcW w:w="9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3AC65A" w14:textId="77777777" w:rsidR="00A96F1C" w:rsidRDefault="00A96F1C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&lt;?xml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version="1.0" encoding="UTF-8"?&gt;</w:t>
            </w:r>
          </w:p>
          <w:p w14:paraId="52D871B7" w14:textId="77777777" w:rsidR="00A96F1C" w:rsidRDefault="00A96F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-&lt;response&gt;</w:t>
            </w:r>
          </w:p>
          <w:p w14:paraId="548F5F9B" w14:textId="77777777" w:rsidR="00A96F1C" w:rsidRDefault="00A96F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-&lt;header&gt;</w:t>
            </w:r>
          </w:p>
          <w:p w14:paraId="1B53AD41" w14:textId="77777777" w:rsidR="00A96F1C" w:rsidRDefault="00A96F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  <w:r>
              <w:rPr>
                <w:rFonts w:hint="eastAsia"/>
                <w:color w:val="000000" w:themeColor="text1"/>
              </w:rPr>
              <w:t>&gt;00&lt;/</w:t>
            </w: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14:paraId="742A5853" w14:textId="77777777" w:rsidR="00A96F1C" w:rsidRDefault="00A96F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  <w:r w:rsidR="001473A2">
              <w:rPr>
                <w:rFonts w:hint="eastAsia"/>
                <w:color w:val="000000" w:themeColor="text1"/>
              </w:rPr>
              <w:t xml:space="preserve">NORMAL </w:t>
            </w:r>
            <w:proofErr w:type="gramStart"/>
            <w:r w:rsidR="001473A2">
              <w:rPr>
                <w:rFonts w:hint="eastAsia"/>
                <w:color w:val="000000" w:themeColor="text1"/>
              </w:rPr>
              <w:t>SERVICE.</w:t>
            </w:r>
            <w:r>
              <w:rPr>
                <w:rFonts w:hint="eastAsia"/>
                <w:color w:val="000000" w:themeColor="text1"/>
              </w:rPr>
              <w:t>&lt;</w:t>
            </w:r>
            <w:proofErr w:type="gramEnd"/>
            <w:r>
              <w:rPr>
                <w:rFonts w:hint="eastAsia"/>
                <w:color w:val="000000" w:themeColor="text1"/>
              </w:rPr>
              <w:t>/</w:t>
            </w: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14:paraId="178B4D75" w14:textId="77777777" w:rsidR="00A96F1C" w:rsidRDefault="00A96F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&lt;/header&gt;</w:t>
            </w:r>
          </w:p>
          <w:p w14:paraId="56274B28" w14:textId="77777777" w:rsidR="00A96F1C" w:rsidRDefault="00A96F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-&lt;body&gt;</w:t>
            </w:r>
          </w:p>
          <w:p w14:paraId="3C7B2C93" w14:textId="77777777" w:rsidR="00A96F1C" w:rsidRDefault="00A96F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-&lt;items&gt;</w:t>
            </w:r>
          </w:p>
          <w:p w14:paraId="5C69E495" w14:textId="77777777" w:rsidR="00A96F1C" w:rsidRDefault="00A96F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14:paraId="65731885" w14:textId="77777777" w:rsidR="00A96F1C" w:rsidRDefault="00A96F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&lt;RNUM&gt;1&lt;/RNUM&gt;</w:t>
            </w:r>
          </w:p>
          <w:p w14:paraId="0B8091D8" w14:textId="77777777" w:rsidR="00A96F1C" w:rsidRDefault="00A96F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&lt;PLNM_KIND_CD&gt;0001&lt;/PLNM_KIND_CD&gt;</w:t>
            </w:r>
          </w:p>
          <w:p w14:paraId="5E67B1AE" w14:textId="77777777" w:rsidR="00A96F1C" w:rsidRDefault="00A96F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&lt;PLNM_KIND_NM&gt;</w:t>
            </w:r>
            <w:proofErr w:type="spellStart"/>
            <w:r>
              <w:rPr>
                <w:rFonts w:hint="eastAsia"/>
                <w:color w:val="000000" w:themeColor="text1"/>
              </w:rPr>
              <w:t>일반공고</w:t>
            </w:r>
            <w:proofErr w:type="spellEnd"/>
            <w:r>
              <w:rPr>
                <w:rFonts w:hint="eastAsia"/>
                <w:color w:val="000000" w:themeColor="text1"/>
              </w:rPr>
              <w:t>&lt;/PLNM_KIND_NM&gt;</w:t>
            </w:r>
          </w:p>
          <w:p w14:paraId="4B18527A" w14:textId="77777777" w:rsidR="00A96F1C" w:rsidRDefault="00A96F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&lt;BID_DVSN_CD&gt;0001&lt;/BID_DVSN_CD&gt;</w:t>
            </w:r>
          </w:p>
          <w:p w14:paraId="7F20EC3B" w14:textId="77777777" w:rsidR="00A96F1C" w:rsidRDefault="00A96F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&lt;BID_DVSN_NM&gt;인터넷&lt;/BID_DVSN_NM&gt;</w:t>
            </w:r>
          </w:p>
          <w:p w14:paraId="2D139270" w14:textId="77777777" w:rsidR="00A96F1C" w:rsidRDefault="00A96F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&lt;PLNM_NM&gt;</w:t>
            </w:r>
            <w:proofErr w:type="spellStart"/>
            <w:r>
              <w:rPr>
                <w:rFonts w:hint="eastAsia"/>
                <w:color w:val="000000" w:themeColor="text1"/>
              </w:rPr>
              <w:t>공고등록</w:t>
            </w:r>
            <w:proofErr w:type="spellEnd"/>
            <w:r>
              <w:rPr>
                <w:rFonts w:hint="eastAsia"/>
                <w:color w:val="000000" w:themeColor="text1"/>
              </w:rPr>
              <w:t>1-</w:t>
            </w:r>
            <w:proofErr w:type="spellStart"/>
            <w:r>
              <w:rPr>
                <w:rFonts w:hint="eastAsia"/>
                <w:color w:val="000000" w:themeColor="text1"/>
              </w:rPr>
              <w:t>일반공고</w:t>
            </w:r>
            <w:proofErr w:type="spellEnd"/>
            <w:r>
              <w:rPr>
                <w:rFonts w:hint="eastAsia"/>
                <w:color w:val="000000" w:themeColor="text1"/>
              </w:rPr>
              <w:t>-매매-인터넷-기타일반재산-일반경쟁-</w:t>
            </w:r>
            <w:proofErr w:type="spellStart"/>
            <w:r>
              <w:rPr>
                <w:rFonts w:hint="eastAsia"/>
                <w:color w:val="000000" w:themeColor="text1"/>
              </w:rPr>
              <w:t>최고가방식</w:t>
            </w:r>
            <w:proofErr w:type="spellEnd"/>
            <w:r>
              <w:rPr>
                <w:rFonts w:hint="eastAsia"/>
                <w:color w:val="000000" w:themeColor="text1"/>
              </w:rPr>
              <w:t>&lt;/PLNM_NM&gt;</w:t>
            </w:r>
          </w:p>
          <w:p w14:paraId="62E5A807" w14:textId="77777777" w:rsidR="00A96F1C" w:rsidRDefault="00A96F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&lt;ORG_NM&gt;</w:t>
            </w:r>
            <w:proofErr w:type="spellStart"/>
            <w:r>
              <w:rPr>
                <w:rFonts w:hint="eastAsia"/>
                <w:color w:val="000000" w:themeColor="text1"/>
              </w:rPr>
              <w:t>카페아이엠티</w:t>
            </w:r>
            <w:proofErr w:type="spellEnd"/>
            <w:r>
              <w:rPr>
                <w:rFonts w:hint="eastAsia"/>
                <w:color w:val="000000" w:themeColor="text1"/>
              </w:rPr>
              <w:t>&lt;/ORG_NM&gt;</w:t>
            </w:r>
          </w:p>
          <w:p w14:paraId="1F6C107A" w14:textId="77777777" w:rsidR="00A96F1C" w:rsidRDefault="00A96F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&lt;PLNM_DT&gt;20160519&lt;/PLNM_DT&gt;</w:t>
            </w:r>
          </w:p>
          <w:p w14:paraId="0FC0DC6F" w14:textId="77777777" w:rsidR="00A96F1C" w:rsidRDefault="00A96F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&lt;PLNM_NO&gt;395352&lt;/PLNM_NO&gt;</w:t>
            </w:r>
          </w:p>
          <w:p w14:paraId="74D54611" w14:textId="77777777" w:rsidR="00A96F1C" w:rsidRDefault="00A96F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&lt;PBCT_NO&gt;9238939&lt;/PBCT_NO&gt;</w:t>
            </w:r>
          </w:p>
          <w:p w14:paraId="34EDFFC6" w14:textId="77777777" w:rsidR="00A96F1C" w:rsidRDefault="00A96F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&lt;ORG_PLNM_NO/&gt;</w:t>
            </w:r>
          </w:p>
          <w:p w14:paraId="297A23AD" w14:textId="77777777" w:rsidR="00A96F1C" w:rsidRDefault="00A96F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&lt;PLNM_MNMT_NO&gt;201605-01189-00&lt;/PLNM_MNMT_NO&gt;</w:t>
            </w:r>
          </w:p>
          <w:p w14:paraId="4DB76808" w14:textId="77777777" w:rsidR="00A96F1C" w:rsidRDefault="00A96F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&lt;BID_MTD_CD&gt;0001&lt;/BID_MTD_CD&gt;</w:t>
            </w:r>
          </w:p>
          <w:p w14:paraId="101EDFFD" w14:textId="77777777" w:rsidR="00A96F1C" w:rsidRDefault="00A96F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&lt;BID_MTD_NM&gt;</w:t>
            </w:r>
            <w:proofErr w:type="spellStart"/>
            <w:r>
              <w:rPr>
                <w:rFonts w:hint="eastAsia"/>
                <w:color w:val="000000" w:themeColor="text1"/>
              </w:rPr>
              <w:t>최고가방식</w:t>
            </w:r>
            <w:proofErr w:type="spellEnd"/>
            <w:r>
              <w:rPr>
                <w:rFonts w:hint="eastAsia"/>
                <w:color w:val="000000" w:themeColor="text1"/>
              </w:rPr>
              <w:t>&lt;/BID_MTD_NM&gt;</w:t>
            </w:r>
          </w:p>
          <w:p w14:paraId="0B83A1AA" w14:textId="77777777" w:rsidR="00A96F1C" w:rsidRDefault="00A96F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&lt;TOT_AMT_UNPC_DVSN_CD&gt;0001&lt;/TOT_AMT_UNPC_DVSN_CD&gt;</w:t>
            </w:r>
          </w:p>
          <w:p w14:paraId="53DDA570" w14:textId="77777777" w:rsidR="00A96F1C" w:rsidRDefault="00A96F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&lt;TOT_AMT_UNPC_DVSN_NM&gt;총액&lt;/TOT_AMT_UNPC_DVSN_NM&gt;</w:t>
            </w:r>
          </w:p>
          <w:p w14:paraId="792099BE" w14:textId="77777777" w:rsidR="00A96F1C" w:rsidRDefault="00A96F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&lt;DPSL_MTD_CD&gt;0001&lt;/DPSL_MTD_CD&gt;</w:t>
            </w:r>
          </w:p>
          <w:p w14:paraId="72B708FA" w14:textId="77777777" w:rsidR="00A96F1C" w:rsidRDefault="00A96F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&lt;DPSL_MTD_NM&gt;매각&lt;/DPSL_MTD_NM&gt;</w:t>
            </w:r>
          </w:p>
          <w:p w14:paraId="72E061DE" w14:textId="77777777" w:rsidR="00A96F1C" w:rsidRDefault="00A96F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&lt;PRPT_DVSN_CD&gt;0005&lt;/PRPT_DVSN_CD&gt;</w:t>
            </w:r>
          </w:p>
          <w:p w14:paraId="25177604" w14:textId="77777777" w:rsidR="00A96F1C" w:rsidRDefault="00A96F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&lt;PRPT_DVSN_NM&gt;기타일반재산&lt;/PRPT_DVSN_NM&gt;</w:t>
            </w:r>
          </w:p>
          <w:p w14:paraId="10172E61" w14:textId="77777777" w:rsidR="00A96F1C" w:rsidRDefault="00A96F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&lt;PBCT_BEGN_DTM&gt;20160519102000&lt;/PBCT_BEGN_DTM&gt;</w:t>
            </w:r>
          </w:p>
          <w:p w14:paraId="645AF82F" w14:textId="77777777" w:rsidR="00A96F1C" w:rsidRDefault="00A96F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&lt;PBCT_CLS_DTM&gt;20160519150000&lt;/PBCT_CLS_DTM&gt;</w:t>
            </w:r>
          </w:p>
          <w:p w14:paraId="10EFFEB7" w14:textId="77777777" w:rsidR="00A96F1C" w:rsidRDefault="00A96F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&lt;PBCT_EXCT_DTM&gt;20160519150100&lt;/PBCT_EXCT_DTM&gt;</w:t>
            </w:r>
          </w:p>
          <w:p w14:paraId="620B6B93" w14:textId="77777777" w:rsidR="00A96F1C" w:rsidRDefault="00A96F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&lt;CTGR_ID&gt;11201&lt;/CTGR_ID&gt;</w:t>
            </w:r>
          </w:p>
          <w:p w14:paraId="6B2ACFF9" w14:textId="77777777" w:rsidR="00A96F1C" w:rsidRDefault="00A96F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&lt;CTGR_FULL_NM&gt;유가증권 / 유가증권(주식, 채권 등)&lt;/CTGR_FULL_NM&gt;</w:t>
            </w:r>
          </w:p>
          <w:p w14:paraId="64798109" w14:textId="77777777" w:rsidR="00A96F1C" w:rsidRDefault="00A96F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14:paraId="24582098" w14:textId="77777777" w:rsidR="00A96F1C" w:rsidRDefault="00A96F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&lt;/items&gt;</w:t>
            </w:r>
          </w:p>
          <w:p w14:paraId="63E73764" w14:textId="77777777" w:rsidR="00A96F1C" w:rsidRDefault="00A96F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&gt;1&lt;/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14:paraId="3844DECE" w14:textId="77777777" w:rsidR="00A96F1C" w:rsidRDefault="00A96F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  <w:r>
              <w:rPr>
                <w:rFonts w:hint="eastAsia"/>
                <w:color w:val="000000" w:themeColor="text1"/>
              </w:rPr>
              <w:t>&gt;208&lt;/</w:t>
            </w: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14:paraId="452458C1" w14:textId="77777777" w:rsidR="00A96F1C" w:rsidRDefault="00A96F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  <w:r>
              <w:rPr>
                <w:rFonts w:hint="eastAsia"/>
                <w:color w:val="000000" w:themeColor="text1"/>
              </w:rPr>
              <w:t>&gt;1&lt;/</w:t>
            </w: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14:paraId="1E6DCEBD" w14:textId="77777777" w:rsidR="00A96F1C" w:rsidRDefault="00A96F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&lt;/body&gt;</w:t>
            </w:r>
          </w:p>
          <w:p w14:paraId="75A0EE57" w14:textId="77777777" w:rsidR="00A96F1C" w:rsidRDefault="00A96F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&lt;/response&gt;</w:t>
            </w:r>
          </w:p>
        </w:tc>
      </w:tr>
    </w:tbl>
    <w:p w14:paraId="0D9ABEDD" w14:textId="77777777" w:rsidR="00CD46D2" w:rsidRDefault="00671730" w:rsidP="00CD46D2">
      <w:pPr>
        <w:pStyle w:val="4"/>
      </w:pPr>
      <w:proofErr w:type="spellStart"/>
      <w:r>
        <w:rPr>
          <w:rFonts w:hint="eastAsia"/>
          <w:color w:val="000000" w:themeColor="text1"/>
        </w:rPr>
        <w:lastRenderedPageBreak/>
        <w:t>이용기관임대공고목록조회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 w:rsidR="00CD46D2">
        <w:rPr>
          <w:rFonts w:hint="eastAsia"/>
        </w:rPr>
        <w:t>상세기능</w:t>
      </w:r>
      <w:proofErr w:type="spellEnd"/>
      <w:r w:rsidR="00CD46D2">
        <w:rPr>
          <w:rFonts w:hint="eastAsia"/>
        </w:rPr>
        <w:t xml:space="preserve">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CD46D2" w14:paraId="5EED7364" w14:textId="77777777" w:rsidTr="00501FE7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0498E16E" w14:textId="77777777" w:rsidR="00CD46D2" w:rsidRDefault="00CD46D2" w:rsidP="00501FE7">
            <w:pPr>
              <w:pStyle w:val="a8"/>
            </w:pPr>
            <w:proofErr w:type="spellStart"/>
            <w:r>
              <w:rPr>
                <w:rFonts w:hint="eastAsia"/>
              </w:rPr>
              <w:t>상세기능</w:t>
            </w:r>
            <w:proofErr w:type="spellEnd"/>
            <w:r>
              <w:rPr>
                <w:rFonts w:hint="eastAsia"/>
              </w:rPr>
              <w:t xml:space="preserve">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780CF4D3" w14:textId="77777777" w:rsidR="00CD46D2" w:rsidRDefault="00CD46D2" w:rsidP="00501FE7">
            <w:pPr>
              <w:pStyle w:val="a8"/>
            </w:pPr>
            <w:proofErr w:type="spellStart"/>
            <w:r>
              <w:rPr>
                <w:rFonts w:hint="eastAsia"/>
              </w:rPr>
              <w:t>상세기능</w:t>
            </w:r>
            <w:proofErr w:type="spellEnd"/>
            <w:r>
              <w:rPr>
                <w:rFonts w:hint="eastAsia"/>
              </w:rPr>
              <w:t xml:space="preserve">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241947E0" w14:textId="77777777" w:rsidR="00CD46D2" w:rsidRDefault="00CD46D2" w:rsidP="00501FE7"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78E734B6" w14:textId="77777777" w:rsidR="00CD46D2" w:rsidRDefault="00CD46D2" w:rsidP="00501FE7">
            <w:pPr>
              <w:pStyle w:val="a8"/>
            </w:pPr>
            <w:proofErr w:type="spellStart"/>
            <w:r>
              <w:rPr>
                <w:rFonts w:hint="eastAsia"/>
              </w:rPr>
              <w:t>상세기능</w:t>
            </w:r>
            <w:proofErr w:type="spellEnd"/>
            <w:r>
              <w:rPr>
                <w:rFonts w:hint="eastAsia"/>
              </w:rPr>
              <w:t xml:space="preserve"> 유형</w:t>
            </w:r>
          </w:p>
        </w:tc>
        <w:tc>
          <w:tcPr>
            <w:tcW w:w="3544" w:type="dxa"/>
            <w:gridSpan w:val="2"/>
            <w:vAlign w:val="center"/>
          </w:tcPr>
          <w:p w14:paraId="58DE303D" w14:textId="77777777" w:rsidR="00CD46D2" w:rsidRDefault="00CD46D2" w:rsidP="00501FE7">
            <w:r>
              <w:rPr>
                <w:rFonts w:hint="eastAsia"/>
              </w:rPr>
              <w:t>조회(목록)</w:t>
            </w:r>
          </w:p>
        </w:tc>
      </w:tr>
      <w:tr w:rsidR="00CD46D2" w14:paraId="44A9AF44" w14:textId="77777777" w:rsidTr="00501FE7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14:paraId="5670BE5C" w14:textId="77777777" w:rsidR="00CD46D2" w:rsidRDefault="00CD46D2" w:rsidP="00501FE7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3E43B301" w14:textId="77777777" w:rsidR="00CD46D2" w:rsidRDefault="00CD46D2" w:rsidP="00501FE7">
            <w:pPr>
              <w:pStyle w:val="a8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14:paraId="4636F033" w14:textId="77777777" w:rsidR="00CD46D2" w:rsidRDefault="00671730" w:rsidP="00501FE7">
            <w:proofErr w:type="spellStart"/>
            <w:r>
              <w:rPr>
                <w:rFonts w:hint="eastAsia"/>
                <w:color w:val="000000" w:themeColor="text1"/>
              </w:rPr>
              <w:t>이용기관임대공고목록조회</w:t>
            </w:r>
            <w:proofErr w:type="spellEnd"/>
          </w:p>
        </w:tc>
      </w:tr>
      <w:tr w:rsidR="00CD46D2" w14:paraId="0E4D93DF" w14:textId="77777777" w:rsidTr="00501FE7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14:paraId="3CB59C45" w14:textId="77777777" w:rsidR="00CD46D2" w:rsidRDefault="00CD46D2" w:rsidP="00501FE7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1E38D15E" w14:textId="77777777" w:rsidR="00CD46D2" w:rsidRDefault="00CD46D2" w:rsidP="00501FE7">
            <w:pPr>
              <w:pStyle w:val="a8"/>
            </w:pPr>
            <w:proofErr w:type="spellStart"/>
            <w:r>
              <w:rPr>
                <w:rFonts w:hint="eastAsia"/>
              </w:rPr>
              <w:t>상세기능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  <w:tc>
          <w:tcPr>
            <w:tcW w:w="7404" w:type="dxa"/>
            <w:gridSpan w:val="4"/>
            <w:vAlign w:val="center"/>
          </w:tcPr>
          <w:p w14:paraId="04C4D5E0" w14:textId="77777777" w:rsidR="00CD46D2" w:rsidRDefault="00AE3D82" w:rsidP="00AD2386">
            <w:pPr>
              <w:spacing w:after="0"/>
            </w:pPr>
            <w:r w:rsidRPr="00AE3D82">
              <w:rPr>
                <w:rFonts w:hint="eastAsia"/>
              </w:rPr>
              <w:t>공고종류코드</w:t>
            </w:r>
            <w:r w:rsidRPr="00AE3D82">
              <w:t xml:space="preserve">, 카테고리상위ID, </w:t>
            </w:r>
            <w:proofErr w:type="spellStart"/>
            <w:r w:rsidRPr="00AE3D82">
              <w:t>기관명</w:t>
            </w:r>
            <w:proofErr w:type="spellEnd"/>
            <w:r w:rsidRPr="00AE3D82">
              <w:t xml:space="preserve"> 등을 이용해 공고종류코드, </w:t>
            </w:r>
            <w:proofErr w:type="spellStart"/>
            <w:r w:rsidRPr="00AE3D82">
              <w:t>공고종류</w:t>
            </w:r>
            <w:proofErr w:type="spellEnd"/>
            <w:r w:rsidRPr="00AE3D82">
              <w:t xml:space="preserve">, 입찰형태코드, </w:t>
            </w:r>
            <w:proofErr w:type="spellStart"/>
            <w:r w:rsidRPr="00AE3D82">
              <w:t>입찰형태</w:t>
            </w:r>
            <w:proofErr w:type="spellEnd"/>
            <w:r w:rsidRPr="00AE3D82">
              <w:t xml:space="preserve"> 등을 조회하는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이용기관임대공고목록조회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기능</w:t>
            </w:r>
          </w:p>
        </w:tc>
      </w:tr>
      <w:tr w:rsidR="00EC3185" w14:paraId="6CE9831E" w14:textId="77777777" w:rsidTr="00F4547E">
        <w:trPr>
          <w:trHeight w:val="621"/>
        </w:trPr>
        <w:tc>
          <w:tcPr>
            <w:tcW w:w="420" w:type="dxa"/>
            <w:vMerge/>
            <w:shd w:val="pct10" w:color="auto" w:fill="auto"/>
            <w:vAlign w:val="center"/>
          </w:tcPr>
          <w:p w14:paraId="512E8CE8" w14:textId="77777777" w:rsidR="00EC3185" w:rsidRDefault="00EC3185" w:rsidP="00501FE7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01E07148" w14:textId="77777777" w:rsidR="00EC3185" w:rsidRDefault="00EC3185" w:rsidP="00501FE7">
            <w:pPr>
              <w:pStyle w:val="a8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1A669832" w14:textId="77777777" w:rsidR="00EC3185" w:rsidRPr="008058A9" w:rsidRDefault="003410CC" w:rsidP="00501FE7">
            <w:pPr>
              <w:rPr>
                <w:color w:val="000000" w:themeColor="text1"/>
              </w:rPr>
            </w:pPr>
            <w:r w:rsidRPr="003410CC">
              <w:rPr>
                <w:rFonts w:hint="eastAsia"/>
                <w:color w:val="000000" w:themeColor="text1"/>
                <w:sz w:val="18"/>
              </w:rPr>
              <w:t>/openapi/services/UtlinsttPblsalThingInquireSvc/getPublicLeaseAnnouncementList</w:t>
            </w:r>
          </w:p>
        </w:tc>
      </w:tr>
      <w:tr w:rsidR="00CD46D2" w14:paraId="0B4D2B31" w14:textId="77777777" w:rsidTr="00501FE7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5557F548" w14:textId="77777777" w:rsidR="00CD46D2" w:rsidRDefault="00CD46D2" w:rsidP="00501FE7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2A69ADD7" w14:textId="77777777" w:rsidR="00CD46D2" w:rsidRDefault="00CD46D2" w:rsidP="00501FE7">
            <w:pPr>
              <w:pStyle w:val="a8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333ECD0D" w14:textId="77777777" w:rsidR="00CD46D2" w:rsidRDefault="00CD46D2" w:rsidP="00501FE7">
            <w:r>
              <w:rPr>
                <w:rFonts w:hint="eastAsia"/>
              </w:rPr>
              <w:t>[</w:t>
            </w:r>
            <w:r w:rsidRPr="008058A9">
              <w:rPr>
                <w:rFonts w:hint="eastAsia"/>
                <w:color w:val="000000" w:themeColor="text1"/>
              </w:rPr>
              <w:t>6000 bytes</w:t>
            </w:r>
            <w:r>
              <w:rPr>
                <w:rFonts w:hint="eastAsia"/>
              </w:rPr>
              <w:t>]</w:t>
            </w:r>
          </w:p>
        </w:tc>
      </w:tr>
      <w:tr w:rsidR="00CD46D2" w14:paraId="362E7CD0" w14:textId="77777777" w:rsidTr="00501FE7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2A7EA482" w14:textId="77777777" w:rsidR="00CD46D2" w:rsidRDefault="00CD46D2" w:rsidP="00501FE7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5779E16C" w14:textId="77777777" w:rsidR="00CD46D2" w:rsidRDefault="00CD46D2" w:rsidP="00501FE7">
            <w:pPr>
              <w:pStyle w:val="a8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79C9D009" w14:textId="77777777" w:rsidR="00CD46D2" w:rsidRDefault="00CD46D2" w:rsidP="00342B95">
            <w:r>
              <w:rPr>
                <w:rFonts w:hint="eastAsia"/>
              </w:rPr>
              <w:t>[</w:t>
            </w:r>
            <w:r w:rsidR="00DC524F">
              <w:rPr>
                <w:rFonts w:hint="eastAsia"/>
                <w:color w:val="000000" w:themeColor="text1"/>
              </w:rPr>
              <w:t>600</w:t>
            </w:r>
            <w:r w:rsidRPr="008058A9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8058A9">
              <w:rPr>
                <w:rFonts w:hint="eastAsia"/>
                <w:color w:val="000000" w:themeColor="text1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4E3EE760" w14:textId="77777777" w:rsidR="00CD46D2" w:rsidRDefault="00CD46D2" w:rsidP="00501FE7">
            <w:pPr>
              <w:pStyle w:val="a8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5E3F1C53" w14:textId="77777777" w:rsidR="00CD46D2" w:rsidRDefault="00CD46D2" w:rsidP="00342B95">
            <w:r>
              <w:t>[</w:t>
            </w:r>
            <w:r w:rsidRPr="008058A9">
              <w:rPr>
                <w:color w:val="000000" w:themeColor="text1"/>
              </w:rPr>
              <w:t xml:space="preserve">40 </w:t>
            </w:r>
            <w:proofErr w:type="spellStart"/>
            <w:r w:rsidRPr="008058A9">
              <w:rPr>
                <w:color w:val="000000" w:themeColor="text1"/>
              </w:rPr>
              <w:t>tps</w:t>
            </w:r>
            <w:proofErr w:type="spellEnd"/>
            <w:r>
              <w:t>]</w:t>
            </w:r>
          </w:p>
        </w:tc>
      </w:tr>
    </w:tbl>
    <w:p w14:paraId="3076F72E" w14:textId="77777777" w:rsidR="00DC524F" w:rsidRDefault="00DC524F" w:rsidP="00DC524F">
      <w:pPr>
        <w:pStyle w:val="5"/>
        <w:ind w:left="1400" w:hanging="400"/>
      </w:pPr>
      <w:r>
        <w:rPr>
          <w:rFonts w:hint="eastAsia"/>
        </w:rPr>
        <w:lastRenderedPageBreak/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27"/>
        <w:gridCol w:w="1306"/>
        <w:gridCol w:w="1670"/>
        <w:gridCol w:w="591"/>
        <w:gridCol w:w="1226"/>
        <w:gridCol w:w="2308"/>
      </w:tblGrid>
      <w:tr w:rsidR="007B12F1" w14:paraId="136B62AA" w14:textId="77777777" w:rsidTr="007B12F1">
        <w:tc>
          <w:tcPr>
            <w:tcW w:w="1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5EF55B5A" w14:textId="77777777" w:rsidR="007B12F1" w:rsidRDefault="007B12F1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05BE7C04" w14:textId="77777777" w:rsidR="007B12F1" w:rsidRDefault="007B12F1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77A863A4" w14:textId="77777777" w:rsidR="007B12F1" w:rsidRDefault="007B12F1">
            <w:pPr>
              <w:pStyle w:val="a8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항목크기</w:t>
            </w:r>
            <w:proofErr w:type="spellEnd"/>
          </w:p>
        </w:tc>
        <w:tc>
          <w:tcPr>
            <w:tcW w:w="3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120381A4" w14:textId="77777777" w:rsidR="007B12F1" w:rsidRDefault="007B12F1">
            <w:pPr>
              <w:pStyle w:val="a8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항목구분</w:t>
            </w:r>
            <w:proofErr w:type="spellEnd"/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2B913C2F" w14:textId="77777777" w:rsidR="007B12F1" w:rsidRDefault="007B12F1">
            <w:pPr>
              <w:pStyle w:val="a8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샘플데이터</w:t>
            </w:r>
            <w:proofErr w:type="spellEnd"/>
          </w:p>
        </w:tc>
        <w:tc>
          <w:tcPr>
            <w:tcW w:w="1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7DBE951D" w14:textId="77777777" w:rsidR="007B12F1" w:rsidRDefault="007B12F1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B73A0B" w14:paraId="6C0B30E5" w14:textId="77777777" w:rsidTr="007B12F1">
        <w:tc>
          <w:tcPr>
            <w:tcW w:w="1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4C13E" w14:textId="77777777" w:rsidR="00B73A0B" w:rsidRDefault="00B73A0B" w:rsidP="00501FE7">
            <w:pPr>
              <w:pStyle w:val="aa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624D1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F2FBB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3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6EF8E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0CD29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1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B8F09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B73A0B" w14:paraId="2DE939B1" w14:textId="77777777" w:rsidTr="007B12F1">
        <w:tc>
          <w:tcPr>
            <w:tcW w:w="1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FBF4D" w14:textId="77777777" w:rsidR="00B73A0B" w:rsidRDefault="00B73A0B" w:rsidP="00501FE7">
            <w:pPr>
              <w:pStyle w:val="aa"/>
            </w:pPr>
            <w:proofErr w:type="spellStart"/>
            <w:r>
              <w:t>numOfRows</w:t>
            </w:r>
            <w:proofErr w:type="spellEnd"/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A950F" w14:textId="77777777" w:rsidR="00B73A0B" w:rsidRDefault="00B73A0B" w:rsidP="00501FE7">
            <w:pPr>
              <w:pStyle w:val="aa"/>
            </w:pPr>
            <w:r w:rsidRPr="003E22ED">
              <w:rPr>
                <w:rFonts w:hint="eastAsia"/>
              </w:rPr>
              <w:t>페이지당</w:t>
            </w:r>
            <w:r w:rsidRPr="003E22ED">
              <w:t xml:space="preserve"> 데이터 개수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411C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3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F8EC9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59706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10</w:t>
            </w:r>
          </w:p>
        </w:tc>
        <w:tc>
          <w:tcPr>
            <w:tcW w:w="1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FB17F" w14:textId="77777777" w:rsidR="00B73A0B" w:rsidRDefault="00B73A0B" w:rsidP="00501FE7">
            <w:pPr>
              <w:pStyle w:val="aa"/>
            </w:pPr>
            <w:r w:rsidRPr="003E22ED">
              <w:rPr>
                <w:rFonts w:hint="eastAsia"/>
              </w:rPr>
              <w:t>페이지당</w:t>
            </w:r>
            <w:r w:rsidRPr="003E22ED">
              <w:t xml:space="preserve"> 데이터 개수</w:t>
            </w:r>
          </w:p>
        </w:tc>
      </w:tr>
      <w:tr w:rsidR="00B73A0B" w14:paraId="7E7E2619" w14:textId="77777777" w:rsidTr="007B12F1">
        <w:tc>
          <w:tcPr>
            <w:tcW w:w="1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70C25" w14:textId="77777777" w:rsidR="00B73A0B" w:rsidRDefault="00B73A0B" w:rsidP="00501FE7">
            <w:pPr>
              <w:pStyle w:val="aa"/>
            </w:pPr>
            <w:proofErr w:type="spellStart"/>
            <w:r>
              <w:t>pageNo</w:t>
            </w:r>
            <w:proofErr w:type="spellEnd"/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9E746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A1743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5</w:t>
            </w:r>
          </w:p>
        </w:tc>
        <w:tc>
          <w:tcPr>
            <w:tcW w:w="3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B2CF8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918D0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99AA3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</w:tr>
      <w:tr w:rsidR="00B73A0B" w14:paraId="57C4EA93" w14:textId="77777777" w:rsidTr="007B12F1">
        <w:tc>
          <w:tcPr>
            <w:tcW w:w="1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88777B" w14:textId="77777777" w:rsidR="00B73A0B" w:rsidRDefault="00B73A0B" w:rsidP="00C57288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PLNM_KIND_CD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5C80D3" w14:textId="77777777" w:rsidR="00B73A0B" w:rsidRDefault="00B73A0B" w:rsidP="00C57288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공고종류코드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C70203" w14:textId="77777777" w:rsidR="00B73A0B" w:rsidRDefault="00B73A0B" w:rsidP="00C57288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VARCHAR2(4)</w:t>
            </w:r>
          </w:p>
        </w:tc>
        <w:tc>
          <w:tcPr>
            <w:tcW w:w="3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4DB06" w14:textId="77777777" w:rsidR="00B73A0B" w:rsidRDefault="00B73A0B" w:rsidP="00C57288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7335EA" w14:textId="77777777" w:rsidR="00B73A0B" w:rsidRDefault="00B73A0B" w:rsidP="00C57288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0001</w:t>
            </w:r>
          </w:p>
        </w:tc>
        <w:tc>
          <w:tcPr>
            <w:tcW w:w="1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E84FD1" w14:textId="77777777" w:rsidR="00B73A0B" w:rsidRDefault="00B73A0B" w:rsidP="00C57288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0001 </w:t>
            </w:r>
            <w:proofErr w:type="spellStart"/>
            <w:r>
              <w:rPr>
                <w:rFonts w:hint="eastAsia"/>
                <w:color w:val="000000" w:themeColor="text1"/>
              </w:rPr>
              <w:t>일반공고</w:t>
            </w:r>
            <w:proofErr w:type="spellEnd"/>
          </w:p>
          <w:p w14:paraId="5E4AB76D" w14:textId="77777777" w:rsidR="00B73A0B" w:rsidRDefault="00B73A0B" w:rsidP="00C57288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0002 </w:t>
            </w:r>
            <w:proofErr w:type="spellStart"/>
            <w:r>
              <w:rPr>
                <w:rFonts w:hint="eastAsia"/>
                <w:color w:val="000000" w:themeColor="text1"/>
              </w:rPr>
              <w:t>재공고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 </w:t>
            </w:r>
          </w:p>
          <w:p w14:paraId="736BBAC5" w14:textId="77777777" w:rsidR="00B73A0B" w:rsidRDefault="00B73A0B" w:rsidP="00C57288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0003 </w:t>
            </w:r>
            <w:proofErr w:type="spellStart"/>
            <w:r>
              <w:rPr>
                <w:rFonts w:hint="eastAsia"/>
                <w:color w:val="000000" w:themeColor="text1"/>
              </w:rPr>
              <w:t>정정공고</w:t>
            </w:r>
            <w:proofErr w:type="spellEnd"/>
          </w:p>
          <w:p w14:paraId="06E9002C" w14:textId="77777777" w:rsidR="00B73A0B" w:rsidRDefault="00B73A0B" w:rsidP="00C57288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0004 </w:t>
            </w:r>
            <w:proofErr w:type="spellStart"/>
            <w:r>
              <w:rPr>
                <w:rFonts w:hint="eastAsia"/>
                <w:color w:val="000000" w:themeColor="text1"/>
              </w:rPr>
              <w:t>연기공고</w:t>
            </w:r>
            <w:proofErr w:type="spellEnd"/>
          </w:p>
          <w:p w14:paraId="33B83AFA" w14:textId="77777777" w:rsidR="00B73A0B" w:rsidRDefault="00B73A0B" w:rsidP="00C57288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0005 </w:t>
            </w:r>
            <w:proofErr w:type="spellStart"/>
            <w:r>
              <w:rPr>
                <w:rFonts w:hint="eastAsia"/>
                <w:color w:val="000000" w:themeColor="text1"/>
              </w:rPr>
              <w:t>취소공고</w:t>
            </w:r>
            <w:proofErr w:type="spellEnd"/>
          </w:p>
          <w:p w14:paraId="3DBB5BFE" w14:textId="77777777" w:rsidR="00B73A0B" w:rsidRDefault="00B73A0B" w:rsidP="00C57288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0006 </w:t>
            </w:r>
            <w:proofErr w:type="spellStart"/>
            <w:r>
              <w:rPr>
                <w:rFonts w:hint="eastAsia"/>
                <w:color w:val="000000" w:themeColor="text1"/>
              </w:rPr>
              <w:t>긴급공고</w:t>
            </w:r>
            <w:proofErr w:type="spellEnd"/>
          </w:p>
        </w:tc>
      </w:tr>
      <w:tr w:rsidR="00B73A0B" w14:paraId="279784B4" w14:textId="77777777" w:rsidTr="007B12F1">
        <w:tc>
          <w:tcPr>
            <w:tcW w:w="1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67F84C" w14:textId="77777777" w:rsidR="00B73A0B" w:rsidRDefault="00B73A0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CTGR_HIRK_ID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AD4EDC" w14:textId="77777777" w:rsidR="00B73A0B" w:rsidRDefault="00B73A0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카테고리상위ID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B6F9D5" w14:textId="77777777" w:rsidR="00B73A0B" w:rsidRDefault="00B73A0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VARCHAR2(20)</w:t>
            </w:r>
          </w:p>
        </w:tc>
        <w:tc>
          <w:tcPr>
            <w:tcW w:w="3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9B24C9" w14:textId="77777777" w:rsidR="00B73A0B" w:rsidRDefault="00B73A0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F2D01" w14:textId="77777777" w:rsidR="00B73A0B" w:rsidRDefault="004A51A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30000</w:t>
            </w:r>
          </w:p>
        </w:tc>
        <w:tc>
          <w:tcPr>
            <w:tcW w:w="1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CE4E1E" w14:textId="77777777" w:rsidR="00B73A0B" w:rsidRDefault="00B73A0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코드조회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오퍼레이션 참조</w:t>
            </w:r>
          </w:p>
        </w:tc>
      </w:tr>
      <w:tr w:rsidR="00375FA9" w14:paraId="0E73E40E" w14:textId="77777777" w:rsidTr="007B12F1">
        <w:tc>
          <w:tcPr>
            <w:tcW w:w="1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CAC2E1" w14:textId="77777777" w:rsidR="00375FA9" w:rsidRDefault="00375FA9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ORG_NM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A33B9B" w14:textId="77777777" w:rsidR="00375FA9" w:rsidRDefault="00375FA9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기관명</w:t>
            </w:r>
            <w:proofErr w:type="spellEnd"/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328B8A" w14:textId="77777777" w:rsidR="00375FA9" w:rsidRDefault="00375FA9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200BFE" w14:textId="77777777" w:rsidR="00375FA9" w:rsidRDefault="00375FA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8E778" w14:textId="77777777" w:rsidR="00375FA9" w:rsidRDefault="00375FA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한국자산관리공사</w:t>
            </w:r>
          </w:p>
        </w:tc>
        <w:tc>
          <w:tcPr>
            <w:tcW w:w="1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4920D" w14:textId="77777777" w:rsidR="00375FA9" w:rsidRDefault="00375FA9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기관명</w:t>
            </w:r>
            <w:proofErr w:type="spellEnd"/>
          </w:p>
        </w:tc>
      </w:tr>
      <w:tr w:rsidR="00375FA9" w14:paraId="018F3CCD" w14:textId="77777777" w:rsidTr="007B12F1">
        <w:tc>
          <w:tcPr>
            <w:tcW w:w="1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00A3B6" w14:textId="77777777" w:rsidR="00375FA9" w:rsidRDefault="00375FA9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PLNM_NM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95408E" w14:textId="77777777" w:rsidR="00375FA9" w:rsidRDefault="00375FA9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공고명</w:t>
            </w:r>
            <w:proofErr w:type="spellEnd"/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DA4D58" w14:textId="77777777" w:rsidR="00375FA9" w:rsidRDefault="00375FA9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VARCHAR2(400)</w:t>
            </w:r>
          </w:p>
        </w:tc>
        <w:tc>
          <w:tcPr>
            <w:tcW w:w="3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D606EE" w14:textId="77777777" w:rsidR="00375FA9" w:rsidRDefault="00375FA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4A9C3" w14:textId="77777777" w:rsidR="00375FA9" w:rsidRDefault="00375FA9">
            <w:pPr>
              <w:rPr>
                <w:color w:val="000000" w:themeColor="text1"/>
              </w:rPr>
            </w:pPr>
            <w:proofErr w:type="spellStart"/>
            <w:r w:rsidRPr="004A51A8">
              <w:rPr>
                <w:rFonts w:hint="eastAsia"/>
                <w:color w:val="000000" w:themeColor="text1"/>
              </w:rPr>
              <w:t>불용물품</w:t>
            </w:r>
            <w:proofErr w:type="spellEnd"/>
            <w:r w:rsidRPr="004A51A8">
              <w:rPr>
                <w:color w:val="000000" w:themeColor="text1"/>
              </w:rPr>
              <w:t xml:space="preserve">(관용차량-휠체어리프트) 매각 입찰 </w:t>
            </w:r>
            <w:proofErr w:type="spellStart"/>
            <w:r w:rsidRPr="004A51A8">
              <w:rPr>
                <w:color w:val="000000" w:themeColor="text1"/>
              </w:rPr>
              <w:t>재공고</w:t>
            </w:r>
            <w:proofErr w:type="spellEnd"/>
          </w:p>
        </w:tc>
        <w:tc>
          <w:tcPr>
            <w:tcW w:w="1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15463" w14:textId="77777777" w:rsidR="00375FA9" w:rsidRDefault="00375FA9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공고명</w:t>
            </w:r>
            <w:proofErr w:type="spellEnd"/>
          </w:p>
        </w:tc>
      </w:tr>
      <w:tr w:rsidR="00375FA9" w14:paraId="43677445" w14:textId="77777777" w:rsidTr="007B12F1">
        <w:tc>
          <w:tcPr>
            <w:tcW w:w="1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1C27FC" w14:textId="77777777" w:rsidR="00375FA9" w:rsidRDefault="00375FA9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FROM_ANNOUNCE_DATE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36F280" w14:textId="77777777" w:rsidR="00375FA9" w:rsidRDefault="00375FA9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FROM공고</w:t>
            </w:r>
            <w:r>
              <w:rPr>
                <w:rFonts w:hint="eastAsia"/>
                <w:color w:val="000000" w:themeColor="text1"/>
                <w:szCs w:val="20"/>
              </w:rPr>
              <w:lastRenderedPageBreak/>
              <w:t>일자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01D292" w14:textId="77777777" w:rsidR="00375FA9" w:rsidRDefault="00375FA9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VARCHAR2(8)</w:t>
            </w:r>
          </w:p>
        </w:tc>
        <w:tc>
          <w:tcPr>
            <w:tcW w:w="3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F7FC1C" w14:textId="77777777" w:rsidR="00375FA9" w:rsidRDefault="00375FA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FAC8B" w14:textId="77777777" w:rsidR="00375FA9" w:rsidRDefault="00375FA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20180101</w:t>
            </w:r>
          </w:p>
        </w:tc>
        <w:tc>
          <w:tcPr>
            <w:tcW w:w="1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DB1953" w14:textId="77777777" w:rsidR="00375FA9" w:rsidRDefault="00375FA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</w:t>
            </w:r>
          </w:p>
        </w:tc>
      </w:tr>
      <w:tr w:rsidR="00375FA9" w14:paraId="42759F4C" w14:textId="77777777" w:rsidTr="007B12F1">
        <w:tc>
          <w:tcPr>
            <w:tcW w:w="1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4634A" w14:textId="77777777" w:rsidR="00375FA9" w:rsidRDefault="00375FA9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TO_ANNOUNCE_DATE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C2011F" w14:textId="77777777" w:rsidR="00375FA9" w:rsidRDefault="00375FA9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TO공고일자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1EA30" w14:textId="77777777" w:rsidR="00375FA9" w:rsidRDefault="00375FA9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VARCHAR2(8)</w:t>
            </w:r>
          </w:p>
        </w:tc>
        <w:tc>
          <w:tcPr>
            <w:tcW w:w="3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720ACE" w14:textId="77777777" w:rsidR="00375FA9" w:rsidRDefault="00375FA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552BB" w14:textId="77777777" w:rsidR="00375FA9" w:rsidRDefault="00375FA9" w:rsidP="00375FA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20180103</w:t>
            </w:r>
          </w:p>
        </w:tc>
        <w:tc>
          <w:tcPr>
            <w:tcW w:w="1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13BE3A" w14:textId="77777777" w:rsidR="00375FA9" w:rsidRDefault="00375FA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</w:t>
            </w:r>
          </w:p>
        </w:tc>
      </w:tr>
      <w:tr w:rsidR="00375FA9" w14:paraId="268EA8C2" w14:textId="77777777" w:rsidTr="007B12F1">
        <w:tc>
          <w:tcPr>
            <w:tcW w:w="1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6CF37D" w14:textId="77777777" w:rsidR="00375FA9" w:rsidRDefault="00375FA9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PBCT_BEGN_DTM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5C3D3" w14:textId="77777777" w:rsidR="00375FA9" w:rsidRDefault="00375FA9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입찰일자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FROM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F63F15" w14:textId="77777777" w:rsidR="00375FA9" w:rsidRDefault="00375FA9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VARCHAR2(8)</w:t>
            </w:r>
          </w:p>
        </w:tc>
        <w:tc>
          <w:tcPr>
            <w:tcW w:w="3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DEE2C5" w14:textId="77777777" w:rsidR="00375FA9" w:rsidRDefault="00375FA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E66C0" w14:textId="77777777" w:rsidR="00375FA9" w:rsidRDefault="00375FA9" w:rsidP="00375FA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20180201</w:t>
            </w:r>
          </w:p>
        </w:tc>
        <w:tc>
          <w:tcPr>
            <w:tcW w:w="1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A89CA7" w14:textId="77777777" w:rsidR="00375FA9" w:rsidRDefault="00375FA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</w:t>
            </w:r>
          </w:p>
        </w:tc>
      </w:tr>
      <w:tr w:rsidR="00375FA9" w14:paraId="1E137A15" w14:textId="77777777" w:rsidTr="007B12F1">
        <w:tc>
          <w:tcPr>
            <w:tcW w:w="1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ECD824" w14:textId="77777777" w:rsidR="00375FA9" w:rsidRDefault="00375FA9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PBCT_CLS_DTM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2CC9BA" w14:textId="77777777" w:rsidR="00375FA9" w:rsidRDefault="00375FA9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입찰일자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TO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43A695" w14:textId="77777777" w:rsidR="00375FA9" w:rsidRDefault="00375FA9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VARCHAR2(8)</w:t>
            </w:r>
          </w:p>
        </w:tc>
        <w:tc>
          <w:tcPr>
            <w:tcW w:w="3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5A7CF1" w14:textId="77777777" w:rsidR="00375FA9" w:rsidRDefault="00375FA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80915" w14:textId="77777777" w:rsidR="00375FA9" w:rsidRDefault="00375FA9" w:rsidP="00375FA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20180204</w:t>
            </w:r>
          </w:p>
        </w:tc>
        <w:tc>
          <w:tcPr>
            <w:tcW w:w="1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015B2C" w14:textId="77777777" w:rsidR="00375FA9" w:rsidRDefault="00375FA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</w:t>
            </w:r>
          </w:p>
        </w:tc>
      </w:tr>
    </w:tbl>
    <w:p w14:paraId="6C3F3BF6" w14:textId="77777777" w:rsidR="00C60395" w:rsidRDefault="00C60395" w:rsidP="00C60395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14:paraId="50EC3F62" w14:textId="77777777" w:rsidR="00FE7DBD" w:rsidRDefault="00C60395" w:rsidP="00C60395">
      <w:pPr>
        <w:pStyle w:val="5"/>
      </w:pPr>
      <w:r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662"/>
        <w:gridCol w:w="1370"/>
        <w:gridCol w:w="1735"/>
        <w:gridCol w:w="618"/>
        <w:gridCol w:w="1551"/>
        <w:gridCol w:w="1471"/>
      </w:tblGrid>
      <w:tr w:rsidR="00C37D37" w14:paraId="778DB145" w14:textId="77777777" w:rsidTr="00BE2E6F">
        <w:trPr>
          <w:trHeight w:val="280"/>
        </w:trPr>
        <w:tc>
          <w:tcPr>
            <w:tcW w:w="14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1248658D" w14:textId="77777777" w:rsidR="00C37D37" w:rsidRDefault="00C37D37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7E6C889E" w14:textId="77777777" w:rsidR="00C37D37" w:rsidRDefault="00C37D37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24C210A8" w14:textId="77777777" w:rsidR="00C37D37" w:rsidRDefault="00C37D37">
            <w:pPr>
              <w:pStyle w:val="a8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항목크기</w:t>
            </w:r>
            <w:proofErr w:type="spellEnd"/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4405CF3A" w14:textId="77777777" w:rsidR="00C37D37" w:rsidRDefault="00C37D37">
            <w:pPr>
              <w:pStyle w:val="a8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항목구분</w:t>
            </w:r>
            <w:proofErr w:type="spellEnd"/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2DEBC7E0" w14:textId="77777777" w:rsidR="00C37D37" w:rsidRDefault="00C37D37">
            <w:pPr>
              <w:pStyle w:val="a8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샘플데이터</w:t>
            </w:r>
            <w:proofErr w:type="spellEnd"/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495FB41E" w14:textId="77777777" w:rsidR="00C37D37" w:rsidRDefault="00C37D37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C37D37" w14:paraId="7556E594" w14:textId="77777777" w:rsidTr="00BE2E6F">
        <w:trPr>
          <w:trHeight w:val="250"/>
        </w:trPr>
        <w:tc>
          <w:tcPr>
            <w:tcW w:w="14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D6A41F" w14:textId="77777777" w:rsidR="00C37D37" w:rsidRDefault="00C37D37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62FD12" w14:textId="77777777" w:rsidR="00C37D37" w:rsidRDefault="00C37D37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결과코드</w:t>
            </w:r>
            <w:proofErr w:type="spellEnd"/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938423" w14:textId="77777777" w:rsidR="00C37D37" w:rsidRDefault="00C37D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41226E" w14:textId="77777777" w:rsidR="00C37D37" w:rsidRDefault="00C37D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D2CF7F" w14:textId="77777777" w:rsidR="00C37D37" w:rsidRDefault="00C37D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6F0671" w14:textId="77777777" w:rsidR="00C37D37" w:rsidRDefault="00C37D37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결과코드</w:t>
            </w:r>
            <w:proofErr w:type="spellEnd"/>
          </w:p>
        </w:tc>
      </w:tr>
      <w:tr w:rsidR="00C37D37" w14:paraId="538403C7" w14:textId="77777777" w:rsidTr="00BE2E6F">
        <w:trPr>
          <w:trHeight w:val="250"/>
        </w:trPr>
        <w:tc>
          <w:tcPr>
            <w:tcW w:w="14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25860" w14:textId="77777777" w:rsidR="00C37D37" w:rsidRDefault="00C37D37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F52D38" w14:textId="77777777" w:rsidR="00C37D37" w:rsidRDefault="00C37D37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결과메시지</w:t>
            </w:r>
            <w:proofErr w:type="spellEnd"/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D4AF16" w14:textId="77777777" w:rsidR="00C37D37" w:rsidRDefault="00C37D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4DAE7F" w14:textId="77777777" w:rsidR="00C37D37" w:rsidRDefault="00C37D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2BE6E6" w14:textId="77777777" w:rsidR="00C37D37" w:rsidRDefault="001473A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NORMAL SERVICE.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45D834" w14:textId="77777777" w:rsidR="00C37D37" w:rsidRDefault="00C37D37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결과메시지</w:t>
            </w:r>
            <w:proofErr w:type="spellEnd"/>
          </w:p>
        </w:tc>
      </w:tr>
      <w:tr w:rsidR="00C37D37" w14:paraId="25C04E5B" w14:textId="77777777" w:rsidTr="00BE2E6F">
        <w:trPr>
          <w:trHeight w:val="250"/>
        </w:trPr>
        <w:tc>
          <w:tcPr>
            <w:tcW w:w="14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91CEAD" w14:textId="77777777" w:rsidR="00C37D37" w:rsidRDefault="00C37D37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B26D1C" w14:textId="77777777" w:rsidR="00C37D37" w:rsidRDefault="00C37D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한 페이지 결과 수</w:t>
            </w:r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108FBB" w14:textId="77777777" w:rsidR="00C37D37" w:rsidRDefault="00C37D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66DA7D" w14:textId="77777777" w:rsidR="00C37D37" w:rsidRDefault="00C37D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D8DA49" w14:textId="77777777" w:rsidR="00C37D37" w:rsidRDefault="00C37D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3AD314" w14:textId="77777777" w:rsidR="00C37D37" w:rsidRDefault="00C37D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한 페이지 결과 수</w:t>
            </w:r>
          </w:p>
        </w:tc>
      </w:tr>
      <w:tr w:rsidR="00C37D37" w14:paraId="5CBCBBF5" w14:textId="77777777" w:rsidTr="00BE2E6F">
        <w:trPr>
          <w:trHeight w:val="250"/>
        </w:trPr>
        <w:tc>
          <w:tcPr>
            <w:tcW w:w="14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8AB35B" w14:textId="77777777" w:rsidR="00C37D37" w:rsidRDefault="00C37D37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0F80AD" w14:textId="77777777" w:rsidR="00C37D37" w:rsidRDefault="00C37D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페이지 번호</w:t>
            </w:r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C845CA" w14:textId="77777777" w:rsidR="00C37D37" w:rsidRDefault="00C37D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2A212A" w14:textId="77777777" w:rsidR="00C37D37" w:rsidRDefault="00C37D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470660" w14:textId="77777777" w:rsidR="00C37D37" w:rsidRDefault="00C37D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CC5A9C" w14:textId="77777777" w:rsidR="00C37D37" w:rsidRDefault="00C37D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페이지 번호</w:t>
            </w:r>
          </w:p>
        </w:tc>
      </w:tr>
      <w:tr w:rsidR="00C37D37" w14:paraId="3DAF476A" w14:textId="77777777" w:rsidTr="00BE2E6F">
        <w:trPr>
          <w:trHeight w:val="250"/>
        </w:trPr>
        <w:tc>
          <w:tcPr>
            <w:tcW w:w="14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838310" w14:textId="77777777" w:rsidR="00C37D37" w:rsidRDefault="00C37D37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47ED95" w14:textId="77777777" w:rsidR="00C37D37" w:rsidRDefault="00C37D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총건수</w:t>
            </w:r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22EC3" w14:textId="77777777" w:rsidR="00C37D37" w:rsidRDefault="00C37D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78F38B" w14:textId="77777777" w:rsidR="00C37D37" w:rsidRDefault="00C37D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23D9EA" w14:textId="77777777" w:rsidR="00C37D37" w:rsidRDefault="00C37D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119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6BA53F" w14:textId="77777777" w:rsidR="00C37D37" w:rsidRDefault="00C37D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조회데이터의 총건수</w:t>
            </w:r>
          </w:p>
        </w:tc>
      </w:tr>
      <w:tr w:rsidR="00E767B1" w14:paraId="00F9F9CA" w14:textId="77777777" w:rsidTr="0046461D">
        <w:trPr>
          <w:trHeight w:val="510"/>
        </w:trPr>
        <w:tc>
          <w:tcPr>
            <w:tcW w:w="11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38C25" w14:textId="77777777" w:rsidR="00E767B1" w:rsidRDefault="00E767B1">
            <w:pPr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342ABB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PLNM_KIND_CD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57FFC1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공고종류코드</w:t>
            </w:r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FB7551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D074FA" w14:textId="77777777" w:rsidR="00E767B1" w:rsidRDefault="00E767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24586A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0001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099D2" w14:textId="77777777" w:rsidR="00E767B1" w:rsidRDefault="00E767B1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공고종류코드</w:t>
            </w:r>
          </w:p>
        </w:tc>
      </w:tr>
      <w:tr w:rsidR="00E767B1" w14:paraId="654FDD07" w14:textId="77777777" w:rsidTr="0046461D">
        <w:trPr>
          <w:trHeight w:val="520"/>
        </w:trPr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F06E76" w14:textId="77777777" w:rsidR="00E767B1" w:rsidRDefault="00E767B1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CA618F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PLNM_KIND_NM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0D953C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공고종류</w:t>
            </w:r>
            <w:proofErr w:type="spellEnd"/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22FEC7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950C48" w14:textId="77777777" w:rsidR="00E767B1" w:rsidRDefault="00E767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0506E3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일반공고</w:t>
            </w:r>
            <w:proofErr w:type="spellEnd"/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61F6A" w14:textId="77777777" w:rsidR="00E767B1" w:rsidRDefault="00E767B1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공고종류</w:t>
            </w:r>
            <w:proofErr w:type="spellEnd"/>
          </w:p>
        </w:tc>
      </w:tr>
      <w:tr w:rsidR="00E767B1" w14:paraId="1B8B5425" w14:textId="77777777" w:rsidTr="0046461D">
        <w:trPr>
          <w:trHeight w:val="280"/>
        </w:trPr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DF463C" w14:textId="77777777" w:rsidR="00E767B1" w:rsidRDefault="00E767B1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964CD4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BID_DVSN_CD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0E437A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입찰형태코드</w:t>
            </w:r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F465C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7B0341" w14:textId="77777777" w:rsidR="00E767B1" w:rsidRDefault="00E767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88131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0001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137EC" w14:textId="77777777" w:rsidR="00E767B1" w:rsidRDefault="00E767B1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입찰형태코드</w:t>
            </w:r>
          </w:p>
        </w:tc>
      </w:tr>
      <w:tr w:rsidR="00E767B1" w14:paraId="02FE8439" w14:textId="77777777" w:rsidTr="0046461D">
        <w:trPr>
          <w:trHeight w:val="280"/>
        </w:trPr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27C936" w14:textId="77777777" w:rsidR="00E767B1" w:rsidRDefault="00E767B1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5EF82E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BID_DVSN_NM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63D533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입찰형태</w:t>
            </w:r>
            <w:proofErr w:type="spellEnd"/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6F33A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DDA88E" w14:textId="77777777" w:rsidR="00E767B1" w:rsidRDefault="00E767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97F0B5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인터넷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A0E2C" w14:textId="77777777" w:rsidR="00E767B1" w:rsidRDefault="00E767B1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입찰형태</w:t>
            </w:r>
            <w:proofErr w:type="spellEnd"/>
          </w:p>
        </w:tc>
      </w:tr>
      <w:tr w:rsidR="00E767B1" w14:paraId="10B180F1" w14:textId="77777777" w:rsidTr="0046461D">
        <w:trPr>
          <w:trHeight w:val="280"/>
        </w:trPr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232584" w14:textId="77777777" w:rsidR="00E767B1" w:rsidRDefault="00E767B1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633C9B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PLNM_NM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18D641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공고명</w:t>
            </w:r>
            <w:proofErr w:type="spellEnd"/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E0748D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VARCHAR2(400)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E3FF4B" w14:textId="77777777" w:rsidR="00E767B1" w:rsidRDefault="00E767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C5B152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[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연계테스트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]2016년도 001회차 가상계좌발번 요청 테스트용 공고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05ECC" w14:textId="77777777" w:rsidR="00E767B1" w:rsidRDefault="00E767B1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공고명</w:t>
            </w:r>
            <w:proofErr w:type="spellEnd"/>
          </w:p>
        </w:tc>
      </w:tr>
      <w:tr w:rsidR="00E767B1" w14:paraId="50FD91E2" w14:textId="77777777" w:rsidTr="0046461D">
        <w:trPr>
          <w:trHeight w:val="280"/>
        </w:trPr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AC664F" w14:textId="77777777" w:rsidR="00E767B1" w:rsidRDefault="00E767B1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DDA67C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ORG_NM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48CF52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공고기관명</w:t>
            </w:r>
            <w:proofErr w:type="spellEnd"/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464252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6B3334" w14:textId="77777777" w:rsidR="00E767B1" w:rsidRDefault="00E767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9855EA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온군월드</w:t>
            </w:r>
            <w:proofErr w:type="spellEnd"/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4CDF2" w14:textId="77777777" w:rsidR="00E767B1" w:rsidRDefault="00E767B1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공고기관명</w:t>
            </w:r>
            <w:proofErr w:type="spellEnd"/>
          </w:p>
        </w:tc>
      </w:tr>
      <w:tr w:rsidR="00E767B1" w14:paraId="73D4B36C" w14:textId="77777777" w:rsidTr="0046461D">
        <w:trPr>
          <w:trHeight w:val="280"/>
        </w:trPr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D26431" w14:textId="77777777" w:rsidR="00E767B1" w:rsidRDefault="00E767B1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5A8484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PLNM_DT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9A9830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공고일자</w:t>
            </w:r>
            <w:proofErr w:type="spellEnd"/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CD5A47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VARCHAR2(8)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0D44EA" w14:textId="77777777" w:rsidR="00E767B1" w:rsidRDefault="00E767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1986CB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20160518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550604" w14:textId="77777777" w:rsidR="00E767B1" w:rsidRDefault="00E767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</w:t>
            </w:r>
          </w:p>
        </w:tc>
      </w:tr>
      <w:tr w:rsidR="00E767B1" w14:paraId="5EBFB7AA" w14:textId="77777777" w:rsidTr="0046461D">
        <w:trPr>
          <w:trHeight w:val="280"/>
        </w:trPr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F42C9F" w14:textId="77777777" w:rsidR="00E767B1" w:rsidRDefault="00E767B1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60A94D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PLNM_NO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4BCB22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공고번호</w:t>
            </w:r>
            <w:proofErr w:type="spellEnd"/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CC139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NUMBER(22)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4D9ACC" w14:textId="77777777" w:rsidR="00E767B1" w:rsidRDefault="00E767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385DF3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394790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904F4" w14:textId="77777777" w:rsidR="00E767B1" w:rsidRDefault="00E767B1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공고번호</w:t>
            </w:r>
            <w:proofErr w:type="spellEnd"/>
          </w:p>
        </w:tc>
      </w:tr>
      <w:tr w:rsidR="00E767B1" w14:paraId="229DBF6A" w14:textId="77777777" w:rsidTr="0046461D">
        <w:trPr>
          <w:trHeight w:val="280"/>
        </w:trPr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5E958" w14:textId="77777777" w:rsidR="00E767B1" w:rsidRDefault="00E767B1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05C716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PBCT_NO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B3630C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공매번호</w:t>
            </w:r>
            <w:proofErr w:type="spellEnd"/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EB84D8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NUMBER(22)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54493B" w14:textId="77777777" w:rsidR="00E767B1" w:rsidRDefault="00E767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8A3273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9238013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E53B2" w14:textId="77777777" w:rsidR="00E767B1" w:rsidRDefault="00E767B1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공매번호</w:t>
            </w:r>
            <w:proofErr w:type="spellEnd"/>
          </w:p>
        </w:tc>
      </w:tr>
      <w:tr w:rsidR="00E767B1" w14:paraId="6D2D443C" w14:textId="77777777" w:rsidTr="0046461D">
        <w:trPr>
          <w:trHeight w:val="280"/>
        </w:trPr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C500A1" w14:textId="77777777" w:rsidR="00E767B1" w:rsidRDefault="00E767B1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5E007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ORG_PLNM_NO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604794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기관공고번호</w:t>
            </w:r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A6ED35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E6C811" w14:textId="77777777" w:rsidR="00E767B1" w:rsidRDefault="00E767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962EC3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 w:rsidRPr="00D01B5B">
              <w:rPr>
                <w:rFonts w:hint="eastAsia"/>
                <w:color w:val="000000" w:themeColor="text1"/>
                <w:szCs w:val="20"/>
              </w:rPr>
              <w:t>제</w:t>
            </w:r>
            <w:r w:rsidRPr="00D01B5B">
              <w:rPr>
                <w:color w:val="000000" w:themeColor="text1"/>
                <w:szCs w:val="20"/>
              </w:rPr>
              <w:t>2016-334호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CA89C" w14:textId="77777777" w:rsidR="00E767B1" w:rsidRDefault="00E767B1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기관공고번호</w:t>
            </w:r>
          </w:p>
        </w:tc>
      </w:tr>
      <w:tr w:rsidR="00E767B1" w14:paraId="40B66889" w14:textId="77777777" w:rsidTr="0046461D">
        <w:trPr>
          <w:trHeight w:val="280"/>
        </w:trPr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9FA149" w14:textId="77777777" w:rsidR="00E767B1" w:rsidRDefault="00E767B1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FB7884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PLNM_MNMT_NO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4B1154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공고관리번호</w:t>
            </w:r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4B841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7D6F4E" w14:textId="77777777" w:rsidR="00E767B1" w:rsidRDefault="00E767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23C712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201605-01133-00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8DF2B" w14:textId="77777777" w:rsidR="00E767B1" w:rsidRDefault="00E767B1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공고관리번호</w:t>
            </w:r>
          </w:p>
        </w:tc>
      </w:tr>
      <w:tr w:rsidR="00E767B1" w14:paraId="7EC0E20F" w14:textId="77777777" w:rsidTr="0046461D">
        <w:trPr>
          <w:trHeight w:val="280"/>
        </w:trPr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D52989" w14:textId="77777777" w:rsidR="00E767B1" w:rsidRDefault="00E767B1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A73778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BID_MTD_CD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07FA78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입찰방식코드</w:t>
            </w:r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209B71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F833B0" w14:textId="77777777" w:rsidR="00E767B1" w:rsidRDefault="00E767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E3C7AC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0001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FD812" w14:textId="77777777" w:rsidR="00E767B1" w:rsidRDefault="00E767B1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입찰방식코드</w:t>
            </w:r>
          </w:p>
        </w:tc>
      </w:tr>
      <w:tr w:rsidR="00E767B1" w14:paraId="2FA63E06" w14:textId="77777777" w:rsidTr="0046461D">
        <w:trPr>
          <w:trHeight w:val="280"/>
        </w:trPr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AD4A24" w14:textId="77777777" w:rsidR="00E767B1" w:rsidRDefault="00E767B1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02281C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BID_MTD_NM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C99CA0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입찰방식</w:t>
            </w:r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8A99E4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VARCHAR2(200)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3E8BA9" w14:textId="77777777" w:rsidR="00E767B1" w:rsidRDefault="00E767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807EFA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최고가방식</w:t>
            </w:r>
            <w:proofErr w:type="spellEnd"/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41995" w14:textId="77777777" w:rsidR="00E767B1" w:rsidRDefault="00E767B1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입찰방식</w:t>
            </w:r>
          </w:p>
        </w:tc>
      </w:tr>
      <w:tr w:rsidR="00E767B1" w14:paraId="3660E3BD" w14:textId="77777777" w:rsidTr="0046461D">
        <w:trPr>
          <w:trHeight w:val="280"/>
        </w:trPr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A63E4E" w14:textId="77777777" w:rsidR="00E767B1" w:rsidRDefault="00E767B1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B0ECCF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TOT_AMT_UNPC_DVSN_CD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799D10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총액단가구분코드</w:t>
            </w:r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8B3CD0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A8D4C5" w14:textId="77777777" w:rsidR="00E767B1" w:rsidRDefault="00E767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F78846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0001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39ED3" w14:textId="77777777" w:rsidR="00E767B1" w:rsidRDefault="00E767B1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총액단가구분코드</w:t>
            </w:r>
          </w:p>
        </w:tc>
      </w:tr>
      <w:tr w:rsidR="00E767B1" w14:paraId="6CF5846F" w14:textId="77777777" w:rsidTr="0046461D">
        <w:trPr>
          <w:trHeight w:val="280"/>
        </w:trPr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D9078" w14:textId="77777777" w:rsidR="00E767B1" w:rsidRDefault="00E767B1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6C1806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TOT_AMT_UNPC_DVSN_NM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E25C26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총액단가구분</w:t>
            </w:r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F5D999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A99A79" w14:textId="77777777" w:rsidR="00E767B1" w:rsidRDefault="00E767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97F045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총액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95884" w14:textId="77777777" w:rsidR="00E767B1" w:rsidRDefault="00E767B1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총액단가구분</w:t>
            </w:r>
          </w:p>
        </w:tc>
      </w:tr>
      <w:tr w:rsidR="00E767B1" w14:paraId="19CC0112" w14:textId="77777777" w:rsidTr="0046461D">
        <w:trPr>
          <w:trHeight w:val="280"/>
        </w:trPr>
        <w:tc>
          <w:tcPr>
            <w:tcW w:w="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69747" w14:textId="77777777" w:rsidR="00E767B1" w:rsidRDefault="00E767B1">
            <w:pPr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464980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DPSL_MTD_CD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7E6AA5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처분방식코드</w:t>
            </w:r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CE3028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1A3DE2" w14:textId="77777777" w:rsidR="00E767B1" w:rsidRDefault="00E767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C4C84B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0002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499C6" w14:textId="77777777" w:rsidR="00E767B1" w:rsidRDefault="00E767B1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처분방식코드</w:t>
            </w:r>
          </w:p>
        </w:tc>
      </w:tr>
      <w:tr w:rsidR="00E767B1" w14:paraId="6302EDAA" w14:textId="77777777" w:rsidTr="0046461D">
        <w:trPr>
          <w:trHeight w:val="280"/>
        </w:trPr>
        <w:tc>
          <w:tcPr>
            <w:tcW w:w="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1D599" w14:textId="77777777" w:rsidR="00E767B1" w:rsidRDefault="00E767B1">
            <w:pPr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7C220D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DPSL_MTD_NM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3333E6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처분방식</w:t>
            </w:r>
            <w:proofErr w:type="spellEnd"/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5ADCF7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DBC479" w14:textId="77777777" w:rsidR="00E767B1" w:rsidRDefault="00E767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0D4082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임대(대부)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079F1" w14:textId="77777777" w:rsidR="00E767B1" w:rsidRDefault="00E767B1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처분방식</w:t>
            </w:r>
            <w:proofErr w:type="spellEnd"/>
          </w:p>
        </w:tc>
      </w:tr>
      <w:tr w:rsidR="00E767B1" w14:paraId="09F3CE8F" w14:textId="77777777" w:rsidTr="0046461D">
        <w:trPr>
          <w:trHeight w:val="280"/>
        </w:trPr>
        <w:tc>
          <w:tcPr>
            <w:tcW w:w="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47ECF" w14:textId="77777777" w:rsidR="00E767B1" w:rsidRDefault="00E767B1">
            <w:pPr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617BD3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PRPT_DVSN_CD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D84971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재산구분</w:t>
            </w:r>
            <w:proofErr w:type="spellEnd"/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861ADE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C16D93" w14:textId="77777777" w:rsidR="00E767B1" w:rsidRDefault="00E767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955958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0005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186F9" w14:textId="77777777" w:rsidR="00E767B1" w:rsidRDefault="00E767B1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재산구분</w:t>
            </w:r>
            <w:proofErr w:type="spellEnd"/>
          </w:p>
        </w:tc>
      </w:tr>
      <w:tr w:rsidR="00E767B1" w14:paraId="76253A80" w14:textId="77777777" w:rsidTr="0046461D">
        <w:trPr>
          <w:trHeight w:val="280"/>
        </w:trPr>
        <w:tc>
          <w:tcPr>
            <w:tcW w:w="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7FE17" w14:textId="77777777" w:rsidR="00E767B1" w:rsidRDefault="00E767B1">
            <w:pPr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EBB6C3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PRPT_DVSN_NM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CF1ABA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재산구분</w:t>
            </w:r>
            <w:proofErr w:type="spellEnd"/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411AC6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D0987" w14:textId="77777777" w:rsidR="00E767B1" w:rsidRDefault="00E767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535397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기타일반재산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A8FA4" w14:textId="77777777" w:rsidR="00E767B1" w:rsidRDefault="00E767B1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재산구분</w:t>
            </w:r>
            <w:proofErr w:type="spellEnd"/>
          </w:p>
        </w:tc>
      </w:tr>
      <w:tr w:rsidR="00E767B1" w14:paraId="7704C85C" w14:textId="77777777" w:rsidTr="0046461D">
        <w:trPr>
          <w:trHeight w:val="280"/>
        </w:trPr>
        <w:tc>
          <w:tcPr>
            <w:tcW w:w="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23BFC" w14:textId="77777777" w:rsidR="00E767B1" w:rsidRDefault="00E767B1">
            <w:pPr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03F336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PBCT_BEGN_DTM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962F17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입찰시작일시</w:t>
            </w:r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996257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VARCHAR2(14)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5E8D67" w14:textId="77777777" w:rsidR="00E767B1" w:rsidRDefault="00E767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63948B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20160518112000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465019" w14:textId="77777777" w:rsidR="00E767B1" w:rsidRDefault="00E767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</w:t>
            </w:r>
          </w:p>
          <w:p w14:paraId="177B7A05" w14:textId="77777777" w:rsidR="00E767B1" w:rsidRDefault="00E767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HH24MISS</w:t>
            </w:r>
          </w:p>
        </w:tc>
      </w:tr>
      <w:tr w:rsidR="00E767B1" w14:paraId="4F539EB6" w14:textId="77777777" w:rsidTr="0046461D">
        <w:trPr>
          <w:trHeight w:val="280"/>
        </w:trPr>
        <w:tc>
          <w:tcPr>
            <w:tcW w:w="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77A9E" w14:textId="77777777" w:rsidR="00E767B1" w:rsidRDefault="00E767B1">
            <w:pPr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77C95B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PBCT_CLS_DTM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746641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입찰마감일시</w:t>
            </w:r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375F4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VARCHAR2(14)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50B6CE" w14:textId="77777777" w:rsidR="00E767B1" w:rsidRDefault="00E767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81DA46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20160531160000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9F7651" w14:textId="77777777" w:rsidR="00E767B1" w:rsidRDefault="00E767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</w:t>
            </w:r>
          </w:p>
          <w:p w14:paraId="5C8AAE75" w14:textId="77777777" w:rsidR="00E767B1" w:rsidRDefault="00E767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HH24MISS</w:t>
            </w:r>
          </w:p>
        </w:tc>
      </w:tr>
      <w:tr w:rsidR="00E767B1" w14:paraId="5A29BBED" w14:textId="77777777" w:rsidTr="0046461D">
        <w:trPr>
          <w:trHeight w:val="280"/>
        </w:trPr>
        <w:tc>
          <w:tcPr>
            <w:tcW w:w="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C8EA6" w14:textId="77777777" w:rsidR="00E767B1" w:rsidRDefault="00E767B1">
            <w:pPr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F94AAC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PBCT_EXCT_DTM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B2968D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개찰일시</w:t>
            </w:r>
            <w:proofErr w:type="spellEnd"/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4698E8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VARCHAR2(14)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64D586" w14:textId="77777777" w:rsidR="00E767B1" w:rsidRDefault="00E767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6035F7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20160601100000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033F16" w14:textId="77777777" w:rsidR="00E767B1" w:rsidRDefault="00E767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</w:t>
            </w:r>
          </w:p>
          <w:p w14:paraId="0F9820A9" w14:textId="77777777" w:rsidR="00E767B1" w:rsidRDefault="00E767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HH24MISS</w:t>
            </w:r>
          </w:p>
        </w:tc>
      </w:tr>
      <w:tr w:rsidR="00E767B1" w14:paraId="77D1659E" w14:textId="77777777" w:rsidTr="0046461D">
        <w:trPr>
          <w:trHeight w:val="280"/>
        </w:trPr>
        <w:tc>
          <w:tcPr>
            <w:tcW w:w="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B4659" w14:textId="77777777" w:rsidR="00E767B1" w:rsidRDefault="00E767B1">
            <w:pPr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66703D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CTGR_ID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ECBEEF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용도코드</w:t>
            </w:r>
            <w:proofErr w:type="spellEnd"/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65AA71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VARCHAR2(20)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48A629" w14:textId="77777777" w:rsidR="00E767B1" w:rsidRDefault="00E767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1B6F80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10101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15E0A" w14:textId="77777777" w:rsidR="00E767B1" w:rsidRDefault="00E767B1" w:rsidP="00501FE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용도코드</w:t>
            </w:r>
            <w:proofErr w:type="spellEnd"/>
          </w:p>
        </w:tc>
      </w:tr>
      <w:tr w:rsidR="00E767B1" w14:paraId="2A50F74C" w14:textId="77777777" w:rsidTr="0046461D">
        <w:trPr>
          <w:trHeight w:val="280"/>
        </w:trPr>
        <w:tc>
          <w:tcPr>
            <w:tcW w:w="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4633F" w14:textId="77777777" w:rsidR="00E767B1" w:rsidRDefault="00E767B1">
            <w:pPr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D043AC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CTGR_FULL_NM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C10AE2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용도</w:t>
            </w:r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CB3B12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VARCHAR2(500)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A5F981" w14:textId="77777777" w:rsidR="00E767B1" w:rsidRDefault="00E767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61AD24" w14:textId="77777777" w:rsidR="00E767B1" w:rsidRDefault="00E767B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토지 / 대지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C31D8" w14:textId="77777777" w:rsidR="00E767B1" w:rsidRDefault="00E767B1" w:rsidP="00501FE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용도</w:t>
            </w:r>
          </w:p>
        </w:tc>
      </w:tr>
    </w:tbl>
    <w:p w14:paraId="7F2BF18D" w14:textId="77777777" w:rsidR="00C60395" w:rsidRDefault="00C60395" w:rsidP="00C60395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14:paraId="53DEB159" w14:textId="77777777" w:rsidR="004B4803" w:rsidRPr="00C60395" w:rsidRDefault="00C60395" w:rsidP="00C60395">
      <w:pPr>
        <w:pStyle w:val="5"/>
      </w:pPr>
      <w:r w:rsidRPr="00C60395">
        <w:rPr>
          <w:rFonts w:hint="eastAsia"/>
        </w:rPr>
        <w:t>요청 / 응답 메시지 예제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A231ED" w14:paraId="2784DAEF" w14:textId="77777777" w:rsidTr="00A231ED">
        <w:trPr>
          <w:trHeight w:val="202"/>
          <w:jc w:val="center"/>
        </w:trPr>
        <w:tc>
          <w:tcPr>
            <w:tcW w:w="9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1467861" w14:textId="77777777" w:rsidR="00A231ED" w:rsidRDefault="00A231ED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REST(URI)</w:t>
            </w:r>
          </w:p>
        </w:tc>
      </w:tr>
      <w:tr w:rsidR="00A231ED" w14:paraId="7688007B" w14:textId="77777777" w:rsidTr="00A231ED">
        <w:trPr>
          <w:trHeight w:val="700"/>
          <w:jc w:val="center"/>
        </w:trPr>
        <w:tc>
          <w:tcPr>
            <w:tcW w:w="9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FD76B" w14:textId="77777777" w:rsidR="00A231ED" w:rsidRDefault="00D46FB7">
            <w:pPr>
              <w:rPr>
                <w:color w:val="000000" w:themeColor="text1"/>
              </w:rPr>
            </w:pPr>
            <w:hyperlink r:id="rId15" w:history="1">
              <w:r w:rsidR="00BE2E6F" w:rsidRPr="00F36C49">
                <w:rPr>
                  <w:rStyle w:val="a6"/>
                  <w:rFonts w:hint="eastAsia"/>
                </w:rPr>
                <w:t>http://openapi.onbid.co.kr/openapi/services/UtlinsttPblsalThingInquireSvc/getPublicLeaseAnnouncementList?serviceKey</w:t>
              </w:r>
            </w:hyperlink>
            <w:r w:rsidR="00BE2E6F">
              <w:rPr>
                <w:rFonts w:hint="eastAsia"/>
                <w:color w:val="000000" w:themeColor="text1"/>
              </w:rPr>
              <w:t>=서비스키&amp;</w:t>
            </w:r>
            <w:proofErr w:type="spellStart"/>
            <w:r w:rsidR="00A231ED">
              <w:rPr>
                <w:rFonts w:hint="eastAsia"/>
                <w:color w:val="000000" w:themeColor="text1"/>
              </w:rPr>
              <w:t>pageNo</w:t>
            </w:r>
            <w:proofErr w:type="spellEnd"/>
            <w:r w:rsidR="00A231ED">
              <w:rPr>
                <w:rFonts w:hint="eastAsia"/>
                <w:color w:val="000000" w:themeColor="text1"/>
              </w:rPr>
              <w:t>=1&amp;numOfRows=1&amp;PLNM_KIND_CD=0001</w:t>
            </w:r>
          </w:p>
        </w:tc>
      </w:tr>
      <w:tr w:rsidR="00A231ED" w14:paraId="15E16CCE" w14:textId="77777777" w:rsidTr="00A231ED">
        <w:trPr>
          <w:trHeight w:val="405"/>
          <w:jc w:val="center"/>
        </w:trPr>
        <w:tc>
          <w:tcPr>
            <w:tcW w:w="9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A875C01" w14:textId="77777777" w:rsidR="00A231ED" w:rsidRDefault="00A231ED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응답 메시지</w:t>
            </w:r>
          </w:p>
        </w:tc>
      </w:tr>
      <w:tr w:rsidR="00A231ED" w14:paraId="7B5B1759" w14:textId="77777777" w:rsidTr="00A231ED">
        <w:trPr>
          <w:trHeight w:val="827"/>
          <w:jc w:val="center"/>
        </w:trPr>
        <w:tc>
          <w:tcPr>
            <w:tcW w:w="9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7D788" w14:textId="77777777" w:rsidR="00A231ED" w:rsidRDefault="00A231ED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&lt;?xml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version="1.0" encoding="UTF-8"?&gt;</w:t>
            </w:r>
          </w:p>
          <w:p w14:paraId="21B434D4" w14:textId="77777777" w:rsidR="00A231ED" w:rsidRDefault="00A231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-&lt;response&gt;</w:t>
            </w:r>
          </w:p>
          <w:p w14:paraId="195B7A3E" w14:textId="77777777" w:rsidR="00A231ED" w:rsidRDefault="00A231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-&lt;header&gt;</w:t>
            </w:r>
          </w:p>
          <w:p w14:paraId="656D4C1A" w14:textId="77777777" w:rsidR="00A231ED" w:rsidRDefault="00A231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  <w:r>
              <w:rPr>
                <w:rFonts w:hint="eastAsia"/>
                <w:color w:val="000000" w:themeColor="text1"/>
              </w:rPr>
              <w:t>&gt;00&lt;/</w:t>
            </w: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14:paraId="2D0D6866" w14:textId="77777777" w:rsidR="00A231ED" w:rsidRDefault="00A231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  <w:r w:rsidR="001473A2">
              <w:rPr>
                <w:rFonts w:hint="eastAsia"/>
                <w:color w:val="000000" w:themeColor="text1"/>
              </w:rPr>
              <w:t xml:space="preserve">NORMAL </w:t>
            </w:r>
            <w:proofErr w:type="gramStart"/>
            <w:r w:rsidR="001473A2">
              <w:rPr>
                <w:rFonts w:hint="eastAsia"/>
                <w:color w:val="000000" w:themeColor="text1"/>
              </w:rPr>
              <w:t>SERVICE.</w:t>
            </w:r>
            <w:r>
              <w:rPr>
                <w:rFonts w:hint="eastAsia"/>
                <w:color w:val="000000" w:themeColor="text1"/>
              </w:rPr>
              <w:t>&lt;</w:t>
            </w:r>
            <w:proofErr w:type="gramEnd"/>
            <w:r>
              <w:rPr>
                <w:rFonts w:hint="eastAsia"/>
                <w:color w:val="000000" w:themeColor="text1"/>
              </w:rPr>
              <w:t>/</w:t>
            </w: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14:paraId="766ADA8E" w14:textId="77777777" w:rsidR="00A231ED" w:rsidRDefault="00A231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&lt;/header&gt;</w:t>
            </w:r>
          </w:p>
          <w:p w14:paraId="7C4F810E" w14:textId="77777777" w:rsidR="00A231ED" w:rsidRDefault="00A231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-&lt;body&gt;</w:t>
            </w:r>
          </w:p>
          <w:p w14:paraId="1116DF83" w14:textId="77777777" w:rsidR="00A231ED" w:rsidRDefault="00A231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-&lt;items&gt;</w:t>
            </w:r>
          </w:p>
          <w:p w14:paraId="35896DF2" w14:textId="77777777" w:rsidR="00A231ED" w:rsidRDefault="00A231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14:paraId="744BB015" w14:textId="77777777" w:rsidR="00A231ED" w:rsidRDefault="00A231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&lt;RNUM&gt;1&lt;/RNUM&gt;</w:t>
            </w:r>
          </w:p>
          <w:p w14:paraId="16AF074C" w14:textId="77777777" w:rsidR="00A231ED" w:rsidRDefault="00A231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&lt;PLNM_KIND_CD&gt;0001&lt;/PLNM_KIND_CD&gt;</w:t>
            </w:r>
          </w:p>
          <w:p w14:paraId="53B7B737" w14:textId="77777777" w:rsidR="00A231ED" w:rsidRDefault="00A231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&lt;PLNM_KIND_NM&gt;</w:t>
            </w:r>
            <w:proofErr w:type="spellStart"/>
            <w:r>
              <w:rPr>
                <w:rFonts w:hint="eastAsia"/>
                <w:color w:val="000000" w:themeColor="text1"/>
              </w:rPr>
              <w:t>일반공고</w:t>
            </w:r>
            <w:proofErr w:type="spellEnd"/>
            <w:r>
              <w:rPr>
                <w:rFonts w:hint="eastAsia"/>
                <w:color w:val="000000" w:themeColor="text1"/>
              </w:rPr>
              <w:t>&lt;/PLNM_KIND_NM&gt;</w:t>
            </w:r>
          </w:p>
          <w:p w14:paraId="49FC9332" w14:textId="77777777" w:rsidR="00A231ED" w:rsidRDefault="00A231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&lt;BID_DVSN_CD&gt;0001&lt;/BID_DVSN_CD&gt;</w:t>
            </w:r>
          </w:p>
          <w:p w14:paraId="79A7B350" w14:textId="77777777" w:rsidR="00A231ED" w:rsidRDefault="00A231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&lt;BID_DVSN_NM&gt;인터넷&lt;/BID_DVSN_NM&gt;</w:t>
            </w:r>
          </w:p>
          <w:p w14:paraId="3196EF36" w14:textId="77777777" w:rsidR="00A231ED" w:rsidRDefault="00A231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&lt;PLNM_NM&gt;[</w:t>
            </w:r>
            <w:proofErr w:type="spellStart"/>
            <w:r>
              <w:rPr>
                <w:rFonts w:hint="eastAsia"/>
                <w:color w:val="000000" w:themeColor="text1"/>
              </w:rPr>
              <w:t>연계테스트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] 은행 가상계좌 </w:t>
            </w:r>
            <w:proofErr w:type="spellStart"/>
            <w:r>
              <w:rPr>
                <w:rFonts w:hint="eastAsia"/>
                <w:color w:val="000000" w:themeColor="text1"/>
              </w:rPr>
              <w:t>발번테스트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용 공고&lt;/PLNM_NM&gt;</w:t>
            </w:r>
          </w:p>
          <w:p w14:paraId="0663BADF" w14:textId="77777777" w:rsidR="00A231ED" w:rsidRDefault="00A231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&lt;ORG_NM&gt;</w:t>
            </w:r>
            <w:proofErr w:type="spellStart"/>
            <w:r>
              <w:rPr>
                <w:rFonts w:hint="eastAsia"/>
                <w:color w:val="000000" w:themeColor="text1"/>
              </w:rPr>
              <w:t>온군월드</w:t>
            </w:r>
            <w:proofErr w:type="spellEnd"/>
            <w:r>
              <w:rPr>
                <w:rFonts w:hint="eastAsia"/>
                <w:color w:val="000000" w:themeColor="text1"/>
              </w:rPr>
              <w:t>&lt;/ORG_NM&gt;</w:t>
            </w:r>
          </w:p>
          <w:p w14:paraId="3B049EBB" w14:textId="77777777" w:rsidR="00A231ED" w:rsidRDefault="00A231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&lt;PLNM_DT&gt;20160518&lt;/PLNM_DT&gt;</w:t>
            </w:r>
          </w:p>
          <w:p w14:paraId="3B4A3BBC" w14:textId="77777777" w:rsidR="00A231ED" w:rsidRDefault="00A231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&lt;PLNM_NO&gt;394790&lt;/PLNM_NO&gt;</w:t>
            </w:r>
          </w:p>
          <w:p w14:paraId="29E25FEF" w14:textId="77777777" w:rsidR="00A231ED" w:rsidRDefault="00A231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&lt;PBCT_NO&gt;9238013&lt;/PBCT_NO&gt;</w:t>
            </w:r>
          </w:p>
          <w:p w14:paraId="6C8715FC" w14:textId="77777777" w:rsidR="00A231ED" w:rsidRDefault="00A231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&lt;ORG_PLNM_NO/&gt;</w:t>
            </w:r>
          </w:p>
          <w:p w14:paraId="15634D4D" w14:textId="77777777" w:rsidR="00A231ED" w:rsidRDefault="00A231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&lt;PLNM_MNMT_NO&gt;201605-01133-00&lt;/PLNM_MNMT_NO&gt;</w:t>
            </w:r>
          </w:p>
          <w:p w14:paraId="1D99340E" w14:textId="77777777" w:rsidR="00A231ED" w:rsidRDefault="00A231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&lt;BID_MTD_CD&gt;0001&lt;/BID_MTD_CD&gt;</w:t>
            </w:r>
          </w:p>
          <w:p w14:paraId="196EAF97" w14:textId="77777777" w:rsidR="00A231ED" w:rsidRDefault="00A231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&lt;BID_MTD_NM&gt;</w:t>
            </w:r>
            <w:proofErr w:type="spellStart"/>
            <w:r>
              <w:rPr>
                <w:rFonts w:hint="eastAsia"/>
                <w:color w:val="000000" w:themeColor="text1"/>
              </w:rPr>
              <w:t>최고가방식</w:t>
            </w:r>
            <w:proofErr w:type="spellEnd"/>
            <w:r>
              <w:rPr>
                <w:rFonts w:hint="eastAsia"/>
                <w:color w:val="000000" w:themeColor="text1"/>
              </w:rPr>
              <w:t>&lt;/BID_MTD_NM&gt;</w:t>
            </w:r>
          </w:p>
          <w:p w14:paraId="4652F7AA" w14:textId="77777777" w:rsidR="00A231ED" w:rsidRDefault="00A231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&lt;TOT_AMT_UNPC_DVSN_CD&gt;0001&lt;/TOT_AMT_UNPC_DVSN_CD&gt;</w:t>
            </w:r>
          </w:p>
          <w:p w14:paraId="77F41D5B" w14:textId="77777777" w:rsidR="00A231ED" w:rsidRDefault="00A231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&lt;TOT_AMT_UNPC_DVSN_NM&gt;총액&lt;/TOT_AMT_UNPC_DVSN_NM&gt;</w:t>
            </w:r>
          </w:p>
          <w:p w14:paraId="6B171BC6" w14:textId="77777777" w:rsidR="00A231ED" w:rsidRDefault="00A231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&lt;DPSL_MTD_CD&gt;0002&lt;/DPSL_MTD_CD&gt;</w:t>
            </w:r>
          </w:p>
          <w:p w14:paraId="70917489" w14:textId="77777777" w:rsidR="00A231ED" w:rsidRDefault="00A231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&lt;DPSL_MTD_NM&gt;임대(대부)&lt;/DPSL_MTD_NM&gt;</w:t>
            </w:r>
          </w:p>
          <w:p w14:paraId="1730A47B" w14:textId="77777777" w:rsidR="00A231ED" w:rsidRDefault="00A231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&lt;PRPT_DVSN_CD&gt;0005&lt;/PRPT_DVSN_CD&gt;</w:t>
            </w:r>
          </w:p>
          <w:p w14:paraId="4022CE23" w14:textId="77777777" w:rsidR="00A231ED" w:rsidRDefault="00A231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&lt;PRPT_DVSN_NM&gt;기타일반재산&lt;/PRPT_DVSN_NM&gt;</w:t>
            </w:r>
          </w:p>
          <w:p w14:paraId="124AEB2F" w14:textId="77777777" w:rsidR="00A231ED" w:rsidRDefault="00A231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&lt;PBCT_BEGN_DTM&gt;20160518112000&lt;/PBCT_BEGN_DTM&gt;</w:t>
            </w:r>
          </w:p>
          <w:p w14:paraId="5F2D3513" w14:textId="77777777" w:rsidR="00A231ED" w:rsidRDefault="00A231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&lt;PBCT_CLS_DTM&gt;20160531160000&lt;/PBCT_CLS_DTM&gt;</w:t>
            </w:r>
          </w:p>
          <w:p w14:paraId="645A1349" w14:textId="77777777" w:rsidR="00A231ED" w:rsidRDefault="00A231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&lt;PBCT_EXCT_DTM&gt;20160601100000&lt;/PBCT_EXCT_DTM&gt;</w:t>
            </w:r>
          </w:p>
          <w:p w14:paraId="6EA2BB3F" w14:textId="77777777" w:rsidR="00A231ED" w:rsidRDefault="00A231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&lt;CTGR_ID&gt;10101&lt;/CTGR_ID&gt;</w:t>
            </w:r>
          </w:p>
          <w:p w14:paraId="73F65705" w14:textId="77777777" w:rsidR="00A231ED" w:rsidRDefault="00A231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&lt;CTGR_FULL_NM&gt;토지 / 대지&lt;/CTGR_FULL_NM&gt;</w:t>
            </w:r>
          </w:p>
          <w:p w14:paraId="4C7553D3" w14:textId="77777777" w:rsidR="00A231ED" w:rsidRDefault="00A231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14:paraId="4C1DACFA" w14:textId="77777777" w:rsidR="00A231ED" w:rsidRDefault="00A231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&lt;/items&gt;</w:t>
            </w:r>
          </w:p>
          <w:p w14:paraId="2981DF2B" w14:textId="77777777" w:rsidR="00A231ED" w:rsidRDefault="00A231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&gt;1&lt;/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14:paraId="765B411F" w14:textId="77777777" w:rsidR="00A231ED" w:rsidRDefault="00A231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  <w:r>
              <w:rPr>
                <w:rFonts w:hint="eastAsia"/>
                <w:color w:val="000000" w:themeColor="text1"/>
              </w:rPr>
              <w:t>&gt;58&lt;/</w:t>
            </w: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14:paraId="25DE2D90" w14:textId="77777777" w:rsidR="00A231ED" w:rsidRDefault="00A231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  <w:r>
              <w:rPr>
                <w:rFonts w:hint="eastAsia"/>
                <w:color w:val="000000" w:themeColor="text1"/>
              </w:rPr>
              <w:t>&gt;1&lt;/</w:t>
            </w: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14:paraId="5786A4FC" w14:textId="77777777" w:rsidR="00A231ED" w:rsidRDefault="00A231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&lt;/body&gt;</w:t>
            </w:r>
          </w:p>
          <w:p w14:paraId="63742FD0" w14:textId="77777777" w:rsidR="00A231ED" w:rsidRDefault="00A231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&lt;/response&gt;</w:t>
            </w:r>
          </w:p>
        </w:tc>
      </w:tr>
    </w:tbl>
    <w:p w14:paraId="709BBAE6" w14:textId="77777777" w:rsidR="00D17B61" w:rsidRDefault="00035342" w:rsidP="00D17B61">
      <w:pPr>
        <w:pStyle w:val="4"/>
      </w:pPr>
      <w:proofErr w:type="spellStart"/>
      <w:r>
        <w:rPr>
          <w:rFonts w:hint="eastAsia"/>
          <w:color w:val="000000" w:themeColor="text1"/>
        </w:rPr>
        <w:lastRenderedPageBreak/>
        <w:t>이용기관마감임박공고목록조회</w:t>
      </w:r>
      <w:proofErr w:type="spellEnd"/>
      <w:r w:rsidR="00B81E2E" w:rsidRPr="008058A9">
        <w:rPr>
          <w:rFonts w:hint="eastAsia"/>
          <w:color w:val="000000" w:themeColor="text1"/>
        </w:rPr>
        <w:t xml:space="preserve"> </w:t>
      </w:r>
      <w:proofErr w:type="spellStart"/>
      <w:r w:rsidR="00D17B61">
        <w:rPr>
          <w:rFonts w:hint="eastAsia"/>
        </w:rPr>
        <w:t>상세기능</w:t>
      </w:r>
      <w:proofErr w:type="spellEnd"/>
      <w:r w:rsidR="00D17B61">
        <w:rPr>
          <w:rFonts w:hint="eastAsia"/>
        </w:rPr>
        <w:t xml:space="preserve">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D17B61" w14:paraId="3336594D" w14:textId="77777777" w:rsidTr="00501FE7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215DF647" w14:textId="77777777" w:rsidR="00D17B61" w:rsidRDefault="00D17B61" w:rsidP="00501FE7">
            <w:pPr>
              <w:pStyle w:val="a8"/>
            </w:pPr>
            <w:proofErr w:type="spellStart"/>
            <w:r>
              <w:rPr>
                <w:rFonts w:hint="eastAsia"/>
              </w:rPr>
              <w:t>상세기능</w:t>
            </w:r>
            <w:proofErr w:type="spellEnd"/>
            <w:r>
              <w:rPr>
                <w:rFonts w:hint="eastAsia"/>
              </w:rPr>
              <w:t xml:space="preserve">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2CBDCAD9" w14:textId="77777777" w:rsidR="00D17B61" w:rsidRDefault="00D17B61" w:rsidP="00501FE7">
            <w:pPr>
              <w:pStyle w:val="a8"/>
            </w:pPr>
            <w:proofErr w:type="spellStart"/>
            <w:r>
              <w:rPr>
                <w:rFonts w:hint="eastAsia"/>
              </w:rPr>
              <w:t>상세기능</w:t>
            </w:r>
            <w:proofErr w:type="spellEnd"/>
            <w:r>
              <w:rPr>
                <w:rFonts w:hint="eastAsia"/>
              </w:rPr>
              <w:t xml:space="preserve">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081BC47F" w14:textId="77777777" w:rsidR="00D17B61" w:rsidRDefault="00D17B61" w:rsidP="00501FE7">
            <w:r>
              <w:rPr>
                <w:rFonts w:hint="eastAsia"/>
              </w:rPr>
              <w:t>6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2C4DF190" w14:textId="77777777" w:rsidR="00D17B61" w:rsidRDefault="00D17B61" w:rsidP="00501FE7">
            <w:pPr>
              <w:pStyle w:val="a8"/>
            </w:pPr>
            <w:proofErr w:type="spellStart"/>
            <w:r>
              <w:rPr>
                <w:rFonts w:hint="eastAsia"/>
              </w:rPr>
              <w:t>상세기능</w:t>
            </w:r>
            <w:proofErr w:type="spellEnd"/>
            <w:r>
              <w:rPr>
                <w:rFonts w:hint="eastAsia"/>
              </w:rPr>
              <w:t xml:space="preserve"> 유형</w:t>
            </w:r>
          </w:p>
        </w:tc>
        <w:tc>
          <w:tcPr>
            <w:tcW w:w="3544" w:type="dxa"/>
            <w:gridSpan w:val="2"/>
            <w:vAlign w:val="center"/>
          </w:tcPr>
          <w:p w14:paraId="4538E858" w14:textId="77777777" w:rsidR="00D17B61" w:rsidRDefault="00D17B61" w:rsidP="00501FE7">
            <w:r>
              <w:rPr>
                <w:rFonts w:hint="eastAsia"/>
              </w:rPr>
              <w:t>조회(목록)</w:t>
            </w:r>
          </w:p>
        </w:tc>
      </w:tr>
      <w:tr w:rsidR="00D17B61" w14:paraId="6ACB8297" w14:textId="77777777" w:rsidTr="00501FE7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14:paraId="470CB6F0" w14:textId="77777777" w:rsidR="00D17B61" w:rsidRDefault="00D17B61" w:rsidP="00501FE7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4DD2F878" w14:textId="77777777" w:rsidR="00D17B61" w:rsidRDefault="00D17B61" w:rsidP="00501FE7">
            <w:pPr>
              <w:pStyle w:val="a8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14:paraId="3192E0EC" w14:textId="77777777" w:rsidR="00D17B61" w:rsidRDefault="00E40D8B" w:rsidP="00501FE7">
            <w:proofErr w:type="spellStart"/>
            <w:r>
              <w:rPr>
                <w:rFonts w:hint="eastAsia"/>
                <w:color w:val="000000" w:themeColor="text1"/>
              </w:rPr>
              <w:t>이용기관마감임박공고목록조회</w:t>
            </w:r>
            <w:proofErr w:type="spellEnd"/>
          </w:p>
        </w:tc>
      </w:tr>
      <w:tr w:rsidR="00D17B61" w14:paraId="5B08772C" w14:textId="77777777" w:rsidTr="00501FE7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14:paraId="1C5DD84A" w14:textId="77777777" w:rsidR="00D17B61" w:rsidRDefault="00D17B61" w:rsidP="00501FE7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573F450E" w14:textId="77777777" w:rsidR="00D17B61" w:rsidRDefault="00D17B61" w:rsidP="00501FE7">
            <w:pPr>
              <w:pStyle w:val="a8"/>
            </w:pPr>
            <w:proofErr w:type="spellStart"/>
            <w:r>
              <w:rPr>
                <w:rFonts w:hint="eastAsia"/>
              </w:rPr>
              <w:t>상세기능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  <w:tc>
          <w:tcPr>
            <w:tcW w:w="7404" w:type="dxa"/>
            <w:gridSpan w:val="4"/>
            <w:vAlign w:val="center"/>
          </w:tcPr>
          <w:p w14:paraId="31491070" w14:textId="77777777" w:rsidR="00D17B61" w:rsidRDefault="00637067" w:rsidP="00EE5F7B">
            <w:pPr>
              <w:spacing w:after="0"/>
            </w:pPr>
            <w:r w:rsidRPr="00637067">
              <w:rPr>
                <w:rFonts w:hint="eastAsia"/>
              </w:rPr>
              <w:t>처분방식코드</w:t>
            </w:r>
            <w:r w:rsidRPr="00637067">
              <w:t xml:space="preserve">, 공고종류코드 등을 이용해 공고종류코드, </w:t>
            </w:r>
            <w:proofErr w:type="spellStart"/>
            <w:r w:rsidRPr="00637067">
              <w:t>공고종류</w:t>
            </w:r>
            <w:proofErr w:type="spellEnd"/>
            <w:r w:rsidRPr="00637067">
              <w:t xml:space="preserve">, 입찰형태코드, </w:t>
            </w:r>
            <w:proofErr w:type="spellStart"/>
            <w:r w:rsidRPr="00637067">
              <w:t>입찰형태</w:t>
            </w:r>
            <w:proofErr w:type="spellEnd"/>
            <w:r w:rsidRPr="00637067">
              <w:t xml:space="preserve">, </w:t>
            </w:r>
            <w:proofErr w:type="spellStart"/>
            <w:r w:rsidRPr="00637067">
              <w:t>공고명</w:t>
            </w:r>
            <w:proofErr w:type="spellEnd"/>
            <w:r w:rsidRPr="00637067">
              <w:t xml:space="preserve"> 등을 조회하는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이용기관마감임박공고목록조회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기능</w:t>
            </w:r>
          </w:p>
        </w:tc>
      </w:tr>
      <w:tr w:rsidR="008A5611" w14:paraId="2FA528AA" w14:textId="77777777" w:rsidTr="00501FE7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6ED0AEB2" w14:textId="77777777" w:rsidR="008A5611" w:rsidRDefault="008A5611" w:rsidP="00501FE7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56CAC917" w14:textId="77777777" w:rsidR="008A5611" w:rsidRDefault="008A5611" w:rsidP="00501FE7">
            <w:pPr>
              <w:pStyle w:val="a8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3C915CE2" w14:textId="77777777" w:rsidR="008A5611" w:rsidRPr="008058A9" w:rsidRDefault="007274D2" w:rsidP="00501FE7">
            <w:pPr>
              <w:rPr>
                <w:color w:val="000000" w:themeColor="text1"/>
              </w:rPr>
            </w:pPr>
            <w:r w:rsidRPr="00236A64">
              <w:rPr>
                <w:rFonts w:hint="eastAsia"/>
                <w:color w:val="000000" w:themeColor="text1"/>
                <w:sz w:val="18"/>
              </w:rPr>
              <w:t>/openapi/services/UtlinsttPblsalThingInquireSvc/getPublicDeadlineAnnouncementList</w:t>
            </w:r>
          </w:p>
        </w:tc>
      </w:tr>
      <w:tr w:rsidR="00D17B61" w14:paraId="27D19DB3" w14:textId="77777777" w:rsidTr="00501FE7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6E15BE13" w14:textId="77777777" w:rsidR="00D17B61" w:rsidRDefault="00D17B61" w:rsidP="00501FE7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5329C135" w14:textId="77777777" w:rsidR="00D17B61" w:rsidRDefault="00D17B61" w:rsidP="00501FE7">
            <w:pPr>
              <w:pStyle w:val="a8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03E5F416" w14:textId="77777777" w:rsidR="00D17B61" w:rsidRDefault="00D17B61" w:rsidP="00501FE7">
            <w:r>
              <w:rPr>
                <w:rFonts w:hint="eastAsia"/>
              </w:rPr>
              <w:t>[</w:t>
            </w:r>
            <w:r w:rsidRPr="008058A9">
              <w:rPr>
                <w:rFonts w:hint="eastAsia"/>
                <w:color w:val="000000" w:themeColor="text1"/>
              </w:rPr>
              <w:t>6000 bytes</w:t>
            </w:r>
            <w:r>
              <w:rPr>
                <w:rFonts w:hint="eastAsia"/>
              </w:rPr>
              <w:t>]</w:t>
            </w:r>
          </w:p>
        </w:tc>
      </w:tr>
      <w:tr w:rsidR="00D17B61" w14:paraId="6FAA2B5E" w14:textId="77777777" w:rsidTr="00501FE7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2F9BAE3A" w14:textId="77777777" w:rsidR="00D17B61" w:rsidRDefault="00D17B61" w:rsidP="00501FE7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0277A484" w14:textId="77777777" w:rsidR="00D17B61" w:rsidRDefault="00D17B61" w:rsidP="00501FE7">
            <w:pPr>
              <w:pStyle w:val="a8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42EF0D55" w14:textId="77777777" w:rsidR="00D17B61" w:rsidRDefault="00D17B61" w:rsidP="00342B95">
            <w:r>
              <w:rPr>
                <w:rFonts w:hint="eastAsia"/>
              </w:rPr>
              <w:t>[</w:t>
            </w:r>
            <w:r>
              <w:rPr>
                <w:rFonts w:hint="eastAsia"/>
                <w:color w:val="000000" w:themeColor="text1"/>
              </w:rPr>
              <w:t xml:space="preserve">600 </w:t>
            </w:r>
            <w:proofErr w:type="spellStart"/>
            <w:r w:rsidRPr="008058A9">
              <w:rPr>
                <w:rFonts w:hint="eastAsia"/>
                <w:color w:val="000000" w:themeColor="text1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67DF4441" w14:textId="77777777" w:rsidR="00D17B61" w:rsidRDefault="00D17B61" w:rsidP="00501FE7">
            <w:pPr>
              <w:pStyle w:val="a8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7B4A624D" w14:textId="77777777" w:rsidR="00D17B61" w:rsidRDefault="00D17B61" w:rsidP="00342B95">
            <w:r>
              <w:t>[</w:t>
            </w:r>
            <w:r>
              <w:rPr>
                <w:rFonts w:hint="eastAsia"/>
                <w:color w:val="000000" w:themeColor="text1"/>
              </w:rPr>
              <w:t xml:space="preserve">40 </w:t>
            </w:r>
            <w:proofErr w:type="spellStart"/>
            <w:r w:rsidRPr="008058A9">
              <w:rPr>
                <w:color w:val="000000" w:themeColor="text1"/>
              </w:rPr>
              <w:t>tps</w:t>
            </w:r>
            <w:proofErr w:type="spellEnd"/>
            <w:r>
              <w:t>]</w:t>
            </w:r>
          </w:p>
        </w:tc>
      </w:tr>
    </w:tbl>
    <w:p w14:paraId="6E4E97AD" w14:textId="77777777" w:rsidR="004E7836" w:rsidRDefault="004E7836" w:rsidP="004E7836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27"/>
        <w:gridCol w:w="1307"/>
        <w:gridCol w:w="1670"/>
        <w:gridCol w:w="590"/>
        <w:gridCol w:w="1305"/>
        <w:gridCol w:w="2229"/>
      </w:tblGrid>
      <w:tr w:rsidR="00327045" w14:paraId="704F2583" w14:textId="77777777" w:rsidTr="00327045"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581DC2A7" w14:textId="77777777" w:rsidR="00327045" w:rsidRDefault="00327045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08C175C9" w14:textId="77777777" w:rsidR="00327045" w:rsidRDefault="00327045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00D04FD4" w14:textId="77777777" w:rsidR="00327045" w:rsidRDefault="00327045">
            <w:pPr>
              <w:pStyle w:val="a8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항목크기</w:t>
            </w:r>
            <w:proofErr w:type="spellEnd"/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52932725" w14:textId="77777777" w:rsidR="00327045" w:rsidRDefault="00327045">
            <w:pPr>
              <w:pStyle w:val="a8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항목구분</w:t>
            </w:r>
            <w:proofErr w:type="spellEnd"/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725199F2" w14:textId="77777777" w:rsidR="00327045" w:rsidRDefault="00327045">
            <w:pPr>
              <w:pStyle w:val="a8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샘플데이터</w:t>
            </w:r>
            <w:proofErr w:type="spellEnd"/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3F8BC69C" w14:textId="77777777" w:rsidR="00327045" w:rsidRDefault="00327045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B73A0B" w14:paraId="4F396AA0" w14:textId="77777777" w:rsidTr="00327045"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F0070" w14:textId="77777777" w:rsidR="00B73A0B" w:rsidRDefault="00B73A0B" w:rsidP="00501FE7">
            <w:pPr>
              <w:pStyle w:val="aa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08742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195CA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C43AC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CED6E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D8DE5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B73A0B" w14:paraId="28ED0B0A" w14:textId="77777777" w:rsidTr="00327045"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C4D32" w14:textId="77777777" w:rsidR="00B73A0B" w:rsidRDefault="00B73A0B" w:rsidP="00501FE7">
            <w:pPr>
              <w:pStyle w:val="aa"/>
            </w:pPr>
            <w:proofErr w:type="spellStart"/>
            <w:r>
              <w:t>numOfRows</w:t>
            </w:r>
            <w:proofErr w:type="spellEnd"/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A6589" w14:textId="77777777" w:rsidR="00B73A0B" w:rsidRDefault="00B73A0B" w:rsidP="00501FE7">
            <w:pPr>
              <w:pStyle w:val="aa"/>
            </w:pPr>
            <w:r w:rsidRPr="003E22ED">
              <w:rPr>
                <w:rFonts w:hint="eastAsia"/>
              </w:rPr>
              <w:t>페이지당</w:t>
            </w:r>
            <w:r w:rsidRPr="003E22ED">
              <w:t xml:space="preserve"> 데이터 개수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6019A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839B3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A702E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10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E5AC5" w14:textId="77777777" w:rsidR="00B73A0B" w:rsidRDefault="00B73A0B" w:rsidP="00501FE7">
            <w:pPr>
              <w:pStyle w:val="aa"/>
            </w:pPr>
            <w:r w:rsidRPr="003E22ED">
              <w:rPr>
                <w:rFonts w:hint="eastAsia"/>
              </w:rPr>
              <w:t>페이지당</w:t>
            </w:r>
            <w:r w:rsidRPr="003E22ED">
              <w:t xml:space="preserve"> 데이터 개수</w:t>
            </w:r>
          </w:p>
        </w:tc>
      </w:tr>
      <w:tr w:rsidR="00B73A0B" w14:paraId="2A1A1C42" w14:textId="77777777" w:rsidTr="00327045"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D3F73" w14:textId="77777777" w:rsidR="00B73A0B" w:rsidRDefault="00B73A0B" w:rsidP="00501FE7">
            <w:pPr>
              <w:pStyle w:val="aa"/>
            </w:pPr>
            <w:proofErr w:type="spellStart"/>
            <w:r>
              <w:t>pageNo</w:t>
            </w:r>
            <w:proofErr w:type="spellEnd"/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7D6D2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93165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5</w:t>
            </w: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8DA3D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93B64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82E03" w14:textId="77777777" w:rsidR="00B73A0B" w:rsidRDefault="00B73A0B" w:rsidP="00501FE7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</w:tr>
      <w:tr w:rsidR="00B73A0B" w14:paraId="5C47B3A4" w14:textId="77777777" w:rsidTr="00327045"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BACA6C" w14:textId="77777777" w:rsidR="00B73A0B" w:rsidRDefault="00B73A0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DPSL_MTD_CD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F45ECA" w14:textId="77777777" w:rsidR="00B73A0B" w:rsidRDefault="00B73A0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처분방식코드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E51EC8" w14:textId="77777777" w:rsidR="00B73A0B" w:rsidRDefault="00B73A0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VARCHAR2(4)</w:t>
            </w: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DACFB9" w14:textId="77777777" w:rsidR="00B73A0B" w:rsidRDefault="00B73A0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5FC9B7" w14:textId="77777777" w:rsidR="00B73A0B" w:rsidRDefault="00B73A0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0001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CA65B2" w14:textId="77777777" w:rsidR="00B73A0B" w:rsidRDefault="00B73A0B" w:rsidP="00D966E6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0001 매각 </w:t>
            </w:r>
          </w:p>
          <w:p w14:paraId="04AC2D04" w14:textId="77777777" w:rsidR="00B73A0B" w:rsidRDefault="00B73A0B" w:rsidP="00D966E6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0002 임대(대부)</w:t>
            </w:r>
          </w:p>
        </w:tc>
      </w:tr>
      <w:tr w:rsidR="00B73A0B" w14:paraId="1FF8C00F" w14:textId="77777777" w:rsidTr="00327045"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C37577" w14:textId="77777777" w:rsidR="00B73A0B" w:rsidRDefault="00B73A0B" w:rsidP="00B8339D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PLNM_KIND_CD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7E3CBB" w14:textId="77777777" w:rsidR="00B73A0B" w:rsidRDefault="00B73A0B" w:rsidP="00B8339D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공고종류코드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ECBE5A" w14:textId="77777777" w:rsidR="00B73A0B" w:rsidRDefault="00B73A0B" w:rsidP="00B8339D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VARCHAR2(4)</w:t>
            </w: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4F7C9B" w14:textId="77777777" w:rsidR="00B73A0B" w:rsidRDefault="00B73A0B" w:rsidP="00B8339D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C0E17" w14:textId="77777777" w:rsidR="00B73A0B" w:rsidRDefault="00501FE7" w:rsidP="00B8339D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0004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6562A5" w14:textId="77777777" w:rsidR="00B73A0B" w:rsidRDefault="00B73A0B" w:rsidP="00B8339D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0001 </w:t>
            </w:r>
            <w:proofErr w:type="spellStart"/>
            <w:r>
              <w:rPr>
                <w:rFonts w:hint="eastAsia"/>
                <w:color w:val="000000" w:themeColor="text1"/>
              </w:rPr>
              <w:t>일반공고</w:t>
            </w:r>
            <w:proofErr w:type="spellEnd"/>
          </w:p>
          <w:p w14:paraId="4886290F" w14:textId="77777777" w:rsidR="00B73A0B" w:rsidRDefault="00B73A0B" w:rsidP="00B8339D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0002 </w:t>
            </w:r>
            <w:proofErr w:type="spellStart"/>
            <w:r>
              <w:rPr>
                <w:rFonts w:hint="eastAsia"/>
                <w:color w:val="000000" w:themeColor="text1"/>
              </w:rPr>
              <w:t>재공고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 </w:t>
            </w:r>
          </w:p>
          <w:p w14:paraId="5DE20B79" w14:textId="77777777" w:rsidR="00B73A0B" w:rsidRDefault="00B73A0B" w:rsidP="00B8339D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0003 </w:t>
            </w:r>
            <w:proofErr w:type="spellStart"/>
            <w:r>
              <w:rPr>
                <w:rFonts w:hint="eastAsia"/>
                <w:color w:val="000000" w:themeColor="text1"/>
              </w:rPr>
              <w:t>정정공고</w:t>
            </w:r>
            <w:proofErr w:type="spellEnd"/>
          </w:p>
          <w:p w14:paraId="43DF17CB" w14:textId="77777777" w:rsidR="00B73A0B" w:rsidRDefault="00B73A0B" w:rsidP="00B8339D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0004 </w:t>
            </w:r>
            <w:proofErr w:type="spellStart"/>
            <w:r>
              <w:rPr>
                <w:rFonts w:hint="eastAsia"/>
                <w:color w:val="000000" w:themeColor="text1"/>
              </w:rPr>
              <w:t>연기공고</w:t>
            </w:r>
            <w:proofErr w:type="spellEnd"/>
          </w:p>
          <w:p w14:paraId="60A0A3BB" w14:textId="77777777" w:rsidR="00B73A0B" w:rsidRDefault="00B73A0B" w:rsidP="00B8339D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0005 </w:t>
            </w:r>
            <w:proofErr w:type="spellStart"/>
            <w:r>
              <w:rPr>
                <w:rFonts w:hint="eastAsia"/>
                <w:color w:val="000000" w:themeColor="text1"/>
              </w:rPr>
              <w:t>취소공고</w:t>
            </w:r>
            <w:proofErr w:type="spellEnd"/>
          </w:p>
          <w:p w14:paraId="0DB626BC" w14:textId="77777777" w:rsidR="00B73A0B" w:rsidRDefault="00B73A0B" w:rsidP="00B8339D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0006 </w:t>
            </w:r>
            <w:proofErr w:type="spellStart"/>
            <w:r>
              <w:rPr>
                <w:rFonts w:hint="eastAsia"/>
                <w:color w:val="000000" w:themeColor="text1"/>
              </w:rPr>
              <w:t>긴급공고</w:t>
            </w:r>
            <w:proofErr w:type="spellEnd"/>
          </w:p>
        </w:tc>
      </w:tr>
      <w:tr w:rsidR="00B73A0B" w14:paraId="5AE759F5" w14:textId="77777777" w:rsidTr="00327045"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ECB70C" w14:textId="77777777" w:rsidR="00B73A0B" w:rsidRDefault="00B73A0B" w:rsidP="00B8339D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CTGR_HIRK_ID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3718A9" w14:textId="77777777" w:rsidR="00B73A0B" w:rsidRDefault="00B73A0B" w:rsidP="00B8339D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카테고리상위ID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B9C1F1" w14:textId="77777777" w:rsidR="00B73A0B" w:rsidRDefault="00B73A0B" w:rsidP="00B8339D">
            <w:pPr>
              <w:spacing w:after="0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VARCHAR2(20)</w:t>
            </w: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521D62" w14:textId="77777777" w:rsidR="00B73A0B" w:rsidRDefault="00B73A0B" w:rsidP="00B8339D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E027A" w14:textId="77777777" w:rsidR="00B73A0B" w:rsidRDefault="00501FE7" w:rsidP="00B8339D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30000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F20645" w14:textId="77777777" w:rsidR="00B73A0B" w:rsidRDefault="00B73A0B" w:rsidP="00B8339D">
            <w:pPr>
              <w:spacing w:after="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코드조회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오퍼레이션 참조</w:t>
            </w:r>
          </w:p>
        </w:tc>
      </w:tr>
      <w:tr w:rsidR="00ED2422" w14:paraId="01172117" w14:textId="77777777" w:rsidTr="00327045"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73047C" w14:textId="77777777" w:rsidR="00ED2422" w:rsidRDefault="00ED242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ORG_NM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800C3E" w14:textId="77777777" w:rsidR="00ED2422" w:rsidRDefault="00ED2422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기관명</w:t>
            </w:r>
            <w:proofErr w:type="spellEnd"/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62A8D3" w14:textId="77777777" w:rsidR="00ED2422" w:rsidRDefault="00ED242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F37BB2" w14:textId="77777777" w:rsidR="00ED2422" w:rsidRDefault="00ED242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D3BB9" w14:textId="77777777" w:rsidR="00ED2422" w:rsidRDefault="00ED2422">
            <w:pPr>
              <w:rPr>
                <w:color w:val="000000" w:themeColor="text1"/>
              </w:rPr>
            </w:pPr>
            <w:r w:rsidRPr="00ED2422">
              <w:rPr>
                <w:rFonts w:hint="eastAsia"/>
                <w:color w:val="000000" w:themeColor="text1"/>
              </w:rPr>
              <w:t>부산광역시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8FCCC" w14:textId="77777777" w:rsidR="00ED2422" w:rsidRDefault="00ED2422" w:rsidP="002823F6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기관명</w:t>
            </w:r>
            <w:proofErr w:type="spellEnd"/>
          </w:p>
        </w:tc>
      </w:tr>
      <w:tr w:rsidR="00ED2422" w14:paraId="6135E6F2" w14:textId="77777777" w:rsidTr="00327045"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5D0FF2" w14:textId="77777777" w:rsidR="00ED2422" w:rsidRDefault="00ED242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PLNM_NM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39B7A4" w14:textId="77777777" w:rsidR="00ED2422" w:rsidRDefault="00ED2422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공고명</w:t>
            </w:r>
            <w:proofErr w:type="spellEnd"/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46F635" w14:textId="77777777" w:rsidR="00ED2422" w:rsidRDefault="00ED242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VARCHAR2(400)</w:t>
            </w: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600ABF" w14:textId="77777777" w:rsidR="00ED2422" w:rsidRDefault="00ED242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923C5" w14:textId="77777777" w:rsidR="00ED2422" w:rsidRDefault="00ED2422">
            <w:pPr>
              <w:rPr>
                <w:color w:val="000000" w:themeColor="text1"/>
              </w:rPr>
            </w:pPr>
            <w:proofErr w:type="spellStart"/>
            <w:r w:rsidRPr="00ED2422">
              <w:rPr>
                <w:rFonts w:hint="eastAsia"/>
                <w:color w:val="000000" w:themeColor="text1"/>
              </w:rPr>
              <w:t>한국폴리텍대학</w:t>
            </w:r>
            <w:proofErr w:type="spellEnd"/>
            <w:r w:rsidRPr="00ED2422">
              <w:rPr>
                <w:color w:val="000000" w:themeColor="text1"/>
              </w:rPr>
              <w:t xml:space="preserve"> 인천캠퍼스 교육훈련장비 </w:t>
            </w:r>
            <w:proofErr w:type="spellStart"/>
            <w:r w:rsidRPr="00ED2422">
              <w:rPr>
                <w:color w:val="000000" w:themeColor="text1"/>
              </w:rPr>
              <w:t>불용품</w:t>
            </w:r>
            <w:proofErr w:type="spellEnd"/>
            <w:r w:rsidRPr="00ED2422">
              <w:rPr>
                <w:color w:val="000000" w:themeColor="text1"/>
              </w:rPr>
              <w:t xml:space="preserve"> 매</w:t>
            </w:r>
            <w:r w:rsidRPr="00ED2422">
              <w:rPr>
                <w:color w:val="000000" w:themeColor="text1"/>
              </w:rPr>
              <w:lastRenderedPageBreak/>
              <w:t>각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E02FF" w14:textId="77777777" w:rsidR="00ED2422" w:rsidRDefault="00ED2422" w:rsidP="002823F6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lastRenderedPageBreak/>
              <w:t>공고명</w:t>
            </w:r>
            <w:proofErr w:type="spellEnd"/>
          </w:p>
        </w:tc>
      </w:tr>
      <w:tr w:rsidR="00ED2422" w14:paraId="6431B1BC" w14:textId="77777777" w:rsidTr="00327045"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E9CAD9" w14:textId="77777777" w:rsidR="00ED2422" w:rsidRDefault="00ED242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FROM_ANNOUNCE_DATE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17C71E" w14:textId="77777777" w:rsidR="00ED2422" w:rsidRDefault="00ED242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FROM공고일자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3E8D1C" w14:textId="77777777" w:rsidR="00ED2422" w:rsidRDefault="00ED242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VARCHAR2(8)</w:t>
            </w: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B84263" w14:textId="77777777" w:rsidR="00ED2422" w:rsidRDefault="00ED242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7D14A" w14:textId="77777777" w:rsidR="00ED2422" w:rsidRDefault="00ED242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20170102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84F182" w14:textId="77777777" w:rsidR="00ED2422" w:rsidRDefault="00ED242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</w:t>
            </w:r>
          </w:p>
        </w:tc>
      </w:tr>
      <w:tr w:rsidR="00ED2422" w14:paraId="5EEA4515" w14:textId="77777777" w:rsidTr="00327045"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7C6B43" w14:textId="77777777" w:rsidR="00ED2422" w:rsidRDefault="00ED242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TO_ANNOUNCE_DATE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2BD934" w14:textId="77777777" w:rsidR="00ED2422" w:rsidRDefault="00ED242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TO공고일자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38A75D" w14:textId="77777777" w:rsidR="00ED2422" w:rsidRDefault="00ED242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VARCHAR2(8)</w:t>
            </w: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795DD9" w14:textId="77777777" w:rsidR="00ED2422" w:rsidRDefault="00ED242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2171D" w14:textId="77777777" w:rsidR="00ED2422" w:rsidRDefault="00ED2422" w:rsidP="00ED242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20170105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0D7FBC" w14:textId="77777777" w:rsidR="00ED2422" w:rsidRDefault="00ED242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</w:t>
            </w:r>
          </w:p>
        </w:tc>
      </w:tr>
      <w:tr w:rsidR="00ED2422" w14:paraId="70312E76" w14:textId="77777777" w:rsidTr="00327045"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692526" w14:textId="77777777" w:rsidR="00ED2422" w:rsidRDefault="00ED242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PBCT_BEGN_DTM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C2F992" w14:textId="77777777" w:rsidR="00ED2422" w:rsidRDefault="00ED2422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입찰일자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FROM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ED3CEA" w14:textId="77777777" w:rsidR="00ED2422" w:rsidRDefault="00ED242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VARCHAR2(8)</w:t>
            </w: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6C5E7" w14:textId="77777777" w:rsidR="00ED2422" w:rsidRDefault="00ED242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33A83" w14:textId="77777777" w:rsidR="00ED2422" w:rsidRDefault="00ED2422" w:rsidP="00ED242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20170112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88765A" w14:textId="77777777" w:rsidR="00ED2422" w:rsidRDefault="00ED242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</w:t>
            </w:r>
          </w:p>
        </w:tc>
      </w:tr>
      <w:tr w:rsidR="00ED2422" w14:paraId="7B204FDA" w14:textId="77777777" w:rsidTr="00327045"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D067EB" w14:textId="77777777" w:rsidR="00ED2422" w:rsidRDefault="00ED242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PBCT_CLS_DTM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2F705F" w14:textId="77777777" w:rsidR="00ED2422" w:rsidRDefault="00ED2422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입찰일자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TO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F6C9B9" w14:textId="77777777" w:rsidR="00ED2422" w:rsidRDefault="00ED242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VARCHAR2(8)</w:t>
            </w: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A5968D" w14:textId="77777777" w:rsidR="00ED2422" w:rsidRDefault="00ED242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D589D" w14:textId="77777777" w:rsidR="00ED2422" w:rsidRDefault="00ED2422" w:rsidP="00ED242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20170122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8D847C" w14:textId="77777777" w:rsidR="00ED2422" w:rsidRDefault="00ED242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</w:t>
            </w:r>
          </w:p>
        </w:tc>
      </w:tr>
    </w:tbl>
    <w:p w14:paraId="21A450FD" w14:textId="77777777" w:rsidR="003869E6" w:rsidRDefault="003869E6" w:rsidP="003869E6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14:paraId="37C3B7E0" w14:textId="77777777" w:rsidR="003869E6" w:rsidRDefault="003869E6" w:rsidP="003869E6">
      <w:pPr>
        <w:pStyle w:val="5"/>
      </w:pPr>
      <w:r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662"/>
        <w:gridCol w:w="1370"/>
        <w:gridCol w:w="1735"/>
        <w:gridCol w:w="618"/>
        <w:gridCol w:w="1551"/>
        <w:gridCol w:w="1471"/>
      </w:tblGrid>
      <w:tr w:rsidR="00F54507" w14:paraId="689184C2" w14:textId="77777777" w:rsidTr="003D5201">
        <w:trPr>
          <w:trHeight w:val="280"/>
        </w:trPr>
        <w:tc>
          <w:tcPr>
            <w:tcW w:w="14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6A71EE87" w14:textId="77777777" w:rsidR="00F54507" w:rsidRDefault="00F54507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2FD8AF4C" w14:textId="77777777" w:rsidR="00F54507" w:rsidRDefault="00F54507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26C9D2EC" w14:textId="77777777" w:rsidR="00F54507" w:rsidRDefault="00F54507">
            <w:pPr>
              <w:pStyle w:val="a8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항목크기</w:t>
            </w:r>
            <w:proofErr w:type="spellEnd"/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27AD792F" w14:textId="77777777" w:rsidR="00F54507" w:rsidRDefault="00F54507">
            <w:pPr>
              <w:pStyle w:val="a8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항목구분</w:t>
            </w:r>
            <w:proofErr w:type="spellEnd"/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450EC48F" w14:textId="77777777" w:rsidR="00F54507" w:rsidRDefault="00F54507">
            <w:pPr>
              <w:pStyle w:val="a8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샘플데이터</w:t>
            </w:r>
            <w:proofErr w:type="spellEnd"/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62977C89" w14:textId="77777777" w:rsidR="00F54507" w:rsidRDefault="00F54507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F54507" w14:paraId="329D0898" w14:textId="77777777" w:rsidTr="003D5201">
        <w:trPr>
          <w:trHeight w:val="250"/>
        </w:trPr>
        <w:tc>
          <w:tcPr>
            <w:tcW w:w="14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F0362" w14:textId="77777777" w:rsidR="00F54507" w:rsidRDefault="00F54507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519893" w14:textId="77777777" w:rsidR="00F54507" w:rsidRDefault="00F54507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결과코드</w:t>
            </w:r>
            <w:proofErr w:type="spellEnd"/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570E4E" w14:textId="77777777" w:rsidR="00F54507" w:rsidRDefault="00F5450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CC8414" w14:textId="77777777" w:rsidR="00F54507" w:rsidRDefault="00F5450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F3C083" w14:textId="77777777" w:rsidR="00F54507" w:rsidRDefault="00F5450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2D6C35" w14:textId="77777777" w:rsidR="00F54507" w:rsidRDefault="00F54507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결과코드</w:t>
            </w:r>
            <w:proofErr w:type="spellEnd"/>
          </w:p>
        </w:tc>
      </w:tr>
      <w:tr w:rsidR="00F54507" w14:paraId="373BACD6" w14:textId="77777777" w:rsidTr="003D5201">
        <w:trPr>
          <w:trHeight w:val="250"/>
        </w:trPr>
        <w:tc>
          <w:tcPr>
            <w:tcW w:w="14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5F72CE" w14:textId="77777777" w:rsidR="00F54507" w:rsidRDefault="00F54507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C41C87" w14:textId="77777777" w:rsidR="00F54507" w:rsidRDefault="00F54507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결과메시지</w:t>
            </w:r>
            <w:proofErr w:type="spellEnd"/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876320" w14:textId="77777777" w:rsidR="00F54507" w:rsidRDefault="00F5450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F294AC" w14:textId="77777777" w:rsidR="00F54507" w:rsidRDefault="00F5450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3E605B" w14:textId="77777777" w:rsidR="00F54507" w:rsidRDefault="001473A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NORMAL SERVICE.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033CAE" w14:textId="77777777" w:rsidR="00F54507" w:rsidRDefault="00F54507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결과메시지</w:t>
            </w:r>
            <w:proofErr w:type="spellEnd"/>
          </w:p>
        </w:tc>
      </w:tr>
      <w:tr w:rsidR="00F54507" w14:paraId="20764402" w14:textId="77777777" w:rsidTr="003D5201">
        <w:trPr>
          <w:trHeight w:val="250"/>
        </w:trPr>
        <w:tc>
          <w:tcPr>
            <w:tcW w:w="14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626E7A" w14:textId="77777777" w:rsidR="00F54507" w:rsidRDefault="00F54507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3504E7" w14:textId="77777777" w:rsidR="00F54507" w:rsidRDefault="00F5450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한 페이지 결과 수</w:t>
            </w:r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09EFCE" w14:textId="77777777" w:rsidR="00F54507" w:rsidRDefault="00F5450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417C2A" w14:textId="77777777" w:rsidR="00F54507" w:rsidRDefault="00F5450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45384A" w14:textId="77777777" w:rsidR="00F54507" w:rsidRDefault="00F5450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8D5157" w14:textId="77777777" w:rsidR="00F54507" w:rsidRDefault="00F5450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한 페이지 결과 수</w:t>
            </w:r>
          </w:p>
        </w:tc>
      </w:tr>
      <w:tr w:rsidR="00F54507" w14:paraId="5BEEAAE4" w14:textId="77777777" w:rsidTr="003D5201">
        <w:trPr>
          <w:trHeight w:val="250"/>
        </w:trPr>
        <w:tc>
          <w:tcPr>
            <w:tcW w:w="14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1BCC8D" w14:textId="77777777" w:rsidR="00F54507" w:rsidRDefault="00F54507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833688" w14:textId="77777777" w:rsidR="00F54507" w:rsidRDefault="00F5450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페이지 번호</w:t>
            </w:r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FDC3D" w14:textId="77777777" w:rsidR="00F54507" w:rsidRDefault="00F5450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411262" w14:textId="77777777" w:rsidR="00F54507" w:rsidRDefault="00F5450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6B2DF7" w14:textId="77777777" w:rsidR="00F54507" w:rsidRDefault="00F5450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CF39F1" w14:textId="77777777" w:rsidR="00F54507" w:rsidRDefault="00F5450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페이지 번호</w:t>
            </w:r>
          </w:p>
        </w:tc>
      </w:tr>
      <w:tr w:rsidR="00F54507" w14:paraId="6B1E8283" w14:textId="77777777" w:rsidTr="003D5201">
        <w:trPr>
          <w:trHeight w:val="250"/>
        </w:trPr>
        <w:tc>
          <w:tcPr>
            <w:tcW w:w="14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1ECC96" w14:textId="77777777" w:rsidR="00F54507" w:rsidRDefault="00F54507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B7594" w14:textId="77777777" w:rsidR="00F54507" w:rsidRDefault="00F5450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총건수</w:t>
            </w:r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FA7593" w14:textId="77777777" w:rsidR="00F54507" w:rsidRDefault="00F5450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7D54D4" w14:textId="77777777" w:rsidR="00F54507" w:rsidRDefault="00F5450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2C2D59" w14:textId="77777777" w:rsidR="00F54507" w:rsidRDefault="00F5450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34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D46B20" w14:textId="77777777" w:rsidR="00F54507" w:rsidRDefault="00F5450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조회데이터의 총건수</w:t>
            </w:r>
          </w:p>
        </w:tc>
      </w:tr>
      <w:tr w:rsidR="00506DC0" w14:paraId="1631D343" w14:textId="77777777" w:rsidTr="0046461D">
        <w:trPr>
          <w:trHeight w:val="510"/>
        </w:trPr>
        <w:tc>
          <w:tcPr>
            <w:tcW w:w="11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1DE45" w14:textId="77777777" w:rsidR="00506DC0" w:rsidRDefault="00506DC0">
            <w:pPr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38A826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PLNM_KIND_CD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97A4A7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공고종류코드</w:t>
            </w:r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947569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68EF58" w14:textId="77777777" w:rsidR="00506DC0" w:rsidRDefault="00506DC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B2F7A1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0001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2D493" w14:textId="77777777" w:rsidR="00506DC0" w:rsidRDefault="00506DC0" w:rsidP="002823F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공고종류코드</w:t>
            </w:r>
          </w:p>
        </w:tc>
      </w:tr>
      <w:tr w:rsidR="00506DC0" w14:paraId="18BFCD73" w14:textId="77777777" w:rsidTr="0046461D">
        <w:trPr>
          <w:trHeight w:val="520"/>
        </w:trPr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826C3D" w14:textId="77777777" w:rsidR="00506DC0" w:rsidRDefault="00506DC0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7F0ACB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PLNM_KIND_NM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CDF527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공고종류</w:t>
            </w:r>
            <w:proofErr w:type="spellEnd"/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427FC2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2BFDDC" w14:textId="77777777" w:rsidR="00506DC0" w:rsidRDefault="00506DC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B6BD3B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일반공고</w:t>
            </w:r>
            <w:proofErr w:type="spellEnd"/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6783E" w14:textId="77777777" w:rsidR="00506DC0" w:rsidRDefault="00506DC0" w:rsidP="002823F6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공고종류</w:t>
            </w:r>
            <w:proofErr w:type="spellEnd"/>
          </w:p>
        </w:tc>
      </w:tr>
      <w:tr w:rsidR="00506DC0" w14:paraId="37A05CD1" w14:textId="77777777" w:rsidTr="0046461D">
        <w:trPr>
          <w:trHeight w:val="280"/>
        </w:trPr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396FF9" w14:textId="77777777" w:rsidR="00506DC0" w:rsidRDefault="00506DC0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8969F6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BID_DVSN_CD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B2FFA6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입찰형태코드</w:t>
            </w:r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0651C1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7B39C6" w14:textId="77777777" w:rsidR="00506DC0" w:rsidRDefault="00506DC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64208A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0001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15680" w14:textId="77777777" w:rsidR="00506DC0" w:rsidRDefault="00506DC0" w:rsidP="002823F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입찰형태코드</w:t>
            </w:r>
          </w:p>
        </w:tc>
      </w:tr>
      <w:tr w:rsidR="00506DC0" w14:paraId="68A2CB4D" w14:textId="77777777" w:rsidTr="0046461D">
        <w:trPr>
          <w:trHeight w:val="280"/>
        </w:trPr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15A28F" w14:textId="77777777" w:rsidR="00506DC0" w:rsidRDefault="00506DC0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09F941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BID_DVSN_NM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ABFA04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입찰형태</w:t>
            </w:r>
            <w:proofErr w:type="spellEnd"/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A36FA0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FE36D9" w14:textId="77777777" w:rsidR="00506DC0" w:rsidRDefault="00506DC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8B0810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인터넷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1107F" w14:textId="77777777" w:rsidR="00506DC0" w:rsidRDefault="00506DC0" w:rsidP="002823F6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입찰형태</w:t>
            </w:r>
            <w:proofErr w:type="spellEnd"/>
          </w:p>
        </w:tc>
      </w:tr>
      <w:tr w:rsidR="00506DC0" w14:paraId="0C6F2122" w14:textId="77777777" w:rsidTr="0046461D">
        <w:trPr>
          <w:trHeight w:val="280"/>
        </w:trPr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5E29DB" w14:textId="77777777" w:rsidR="00506DC0" w:rsidRDefault="00506DC0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788B13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PLNM_NM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7C53E9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공고명</w:t>
            </w:r>
            <w:proofErr w:type="spellEnd"/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ABDCB8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VARCHAR2(400)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3F7F32" w14:textId="77777777" w:rsidR="00506DC0" w:rsidRDefault="00506DC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FF80DA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차량 매각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EDCF3" w14:textId="77777777" w:rsidR="00506DC0" w:rsidRDefault="00506DC0" w:rsidP="002823F6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공고명</w:t>
            </w:r>
            <w:proofErr w:type="spellEnd"/>
          </w:p>
        </w:tc>
      </w:tr>
      <w:tr w:rsidR="00506DC0" w14:paraId="67B82000" w14:textId="77777777" w:rsidTr="0046461D">
        <w:trPr>
          <w:trHeight w:val="280"/>
        </w:trPr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56DA70" w14:textId="77777777" w:rsidR="00506DC0" w:rsidRDefault="00506DC0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06C04D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ORG_NM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0BF3A1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공고기관명</w:t>
            </w:r>
            <w:proofErr w:type="spellEnd"/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8E6764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214391" w14:textId="77777777" w:rsidR="00506DC0" w:rsidRDefault="00506DC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29DC27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대한적십자사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FB323" w14:textId="77777777" w:rsidR="00506DC0" w:rsidRDefault="00506DC0" w:rsidP="002823F6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공고기관명</w:t>
            </w:r>
            <w:proofErr w:type="spellEnd"/>
          </w:p>
        </w:tc>
      </w:tr>
      <w:tr w:rsidR="00506DC0" w14:paraId="434E1FB8" w14:textId="77777777" w:rsidTr="0046461D">
        <w:trPr>
          <w:trHeight w:val="280"/>
        </w:trPr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B09B7C" w14:textId="77777777" w:rsidR="00506DC0" w:rsidRDefault="00506DC0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49A4B6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PLNM_DT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40AA96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공고일자</w:t>
            </w:r>
            <w:proofErr w:type="spellEnd"/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DD3FD8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VARCHAR2(8)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E704FB" w14:textId="77777777" w:rsidR="00506DC0" w:rsidRDefault="00506DC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B6DDE9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20160519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6C0D7B" w14:textId="77777777" w:rsidR="00506DC0" w:rsidRDefault="00506DC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</w:t>
            </w:r>
          </w:p>
        </w:tc>
      </w:tr>
      <w:tr w:rsidR="00506DC0" w14:paraId="2F368A4D" w14:textId="77777777" w:rsidTr="0046461D">
        <w:trPr>
          <w:trHeight w:val="280"/>
        </w:trPr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23AF3C" w14:textId="77777777" w:rsidR="00506DC0" w:rsidRDefault="00506DC0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065F06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PLNM_NO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7834EE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공고번호</w:t>
            </w:r>
            <w:proofErr w:type="spellEnd"/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9380CD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NUMBER(22)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1195A" w14:textId="77777777" w:rsidR="00506DC0" w:rsidRDefault="00506DC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F68C93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395350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BDF68" w14:textId="77777777" w:rsidR="00506DC0" w:rsidRDefault="00506DC0" w:rsidP="002823F6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공고번호</w:t>
            </w:r>
            <w:proofErr w:type="spellEnd"/>
          </w:p>
        </w:tc>
      </w:tr>
      <w:tr w:rsidR="00506DC0" w14:paraId="3CF1AA89" w14:textId="77777777" w:rsidTr="0046461D">
        <w:trPr>
          <w:trHeight w:val="280"/>
        </w:trPr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646691" w14:textId="77777777" w:rsidR="00506DC0" w:rsidRDefault="00506DC0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FA429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PBCT_NO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09B0C8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공매번호</w:t>
            </w:r>
            <w:proofErr w:type="spellEnd"/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CFB41C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NUMBER(22)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3D6CA4" w14:textId="77777777" w:rsidR="00506DC0" w:rsidRDefault="00506DC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7D9A95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9238934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01926" w14:textId="77777777" w:rsidR="00506DC0" w:rsidRDefault="00506DC0" w:rsidP="002823F6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공매번호</w:t>
            </w:r>
            <w:proofErr w:type="spellEnd"/>
          </w:p>
        </w:tc>
      </w:tr>
      <w:tr w:rsidR="00506DC0" w14:paraId="50DF2E6E" w14:textId="77777777" w:rsidTr="0046461D">
        <w:trPr>
          <w:trHeight w:val="280"/>
        </w:trPr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281A9F" w14:textId="77777777" w:rsidR="00506DC0" w:rsidRDefault="00506DC0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91F8DE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ORG_PLNM_NO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050B7B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기관공고번호</w:t>
            </w:r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963550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8830C7" w14:textId="77777777" w:rsidR="00506DC0" w:rsidRDefault="00506DC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C41FA8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　</w:t>
            </w:r>
            <w:r>
              <w:t xml:space="preserve"> </w:t>
            </w:r>
            <w:r w:rsidRPr="00506DC0">
              <w:rPr>
                <w:color w:val="000000" w:themeColor="text1"/>
                <w:szCs w:val="20"/>
              </w:rPr>
              <w:t>2016-25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F2FF2" w14:textId="77777777" w:rsidR="00506DC0" w:rsidRDefault="00506DC0" w:rsidP="002823F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기관공고번호</w:t>
            </w:r>
          </w:p>
        </w:tc>
      </w:tr>
      <w:tr w:rsidR="00506DC0" w14:paraId="7A647211" w14:textId="77777777" w:rsidTr="0046461D">
        <w:trPr>
          <w:trHeight w:val="280"/>
        </w:trPr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0511CC" w14:textId="77777777" w:rsidR="00506DC0" w:rsidRDefault="00506DC0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887ECC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PLNM_MNMT_NO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754116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공고관리번호</w:t>
            </w:r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4EAED4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95B996" w14:textId="77777777" w:rsidR="00506DC0" w:rsidRDefault="00506DC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FD564F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201605-01187-00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4CBA0" w14:textId="77777777" w:rsidR="00506DC0" w:rsidRDefault="00506DC0" w:rsidP="002823F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공고관리번호</w:t>
            </w:r>
          </w:p>
        </w:tc>
      </w:tr>
      <w:tr w:rsidR="00506DC0" w14:paraId="40578BA7" w14:textId="77777777" w:rsidTr="0046461D">
        <w:trPr>
          <w:trHeight w:val="280"/>
        </w:trPr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8F82C" w14:textId="77777777" w:rsidR="00506DC0" w:rsidRDefault="00506DC0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D5B5E2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BID_MTD_CD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AF695B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입찰방식코드</w:t>
            </w:r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69A220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7D65D6" w14:textId="77777777" w:rsidR="00506DC0" w:rsidRDefault="00506DC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B8B621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0001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005B4" w14:textId="77777777" w:rsidR="00506DC0" w:rsidRDefault="00506DC0" w:rsidP="002823F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입찰방식코드</w:t>
            </w:r>
          </w:p>
        </w:tc>
      </w:tr>
      <w:tr w:rsidR="00506DC0" w14:paraId="308AD252" w14:textId="77777777" w:rsidTr="0046461D">
        <w:trPr>
          <w:trHeight w:val="280"/>
        </w:trPr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56785" w14:textId="77777777" w:rsidR="00506DC0" w:rsidRDefault="00506DC0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B1620F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BID_MTD_NM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0BC651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입찰방식</w:t>
            </w:r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C40EC9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VARCHAR2(200)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7E427" w14:textId="77777777" w:rsidR="00506DC0" w:rsidRDefault="00506DC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78694F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최고가방식</w:t>
            </w:r>
            <w:proofErr w:type="spellEnd"/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CDDEF" w14:textId="77777777" w:rsidR="00506DC0" w:rsidRDefault="00506DC0" w:rsidP="002823F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입찰방식</w:t>
            </w:r>
          </w:p>
        </w:tc>
      </w:tr>
      <w:tr w:rsidR="00506DC0" w14:paraId="2C44D5AD" w14:textId="77777777" w:rsidTr="0046461D">
        <w:trPr>
          <w:trHeight w:val="280"/>
        </w:trPr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36BFA" w14:textId="77777777" w:rsidR="00506DC0" w:rsidRDefault="00506DC0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424E01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TOT_AMT_UNPC_DVSN_CD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B763B0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총액단가구분코드</w:t>
            </w:r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78435B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BCF3E4" w14:textId="77777777" w:rsidR="00506DC0" w:rsidRDefault="00506DC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E55901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0001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459C6" w14:textId="77777777" w:rsidR="00506DC0" w:rsidRDefault="00506DC0" w:rsidP="002823F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총액단가구분코드</w:t>
            </w:r>
          </w:p>
        </w:tc>
      </w:tr>
      <w:tr w:rsidR="00506DC0" w14:paraId="4EBE8811" w14:textId="77777777" w:rsidTr="0046461D">
        <w:trPr>
          <w:trHeight w:val="280"/>
        </w:trPr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C61208" w14:textId="77777777" w:rsidR="00506DC0" w:rsidRDefault="00506DC0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AEA1FC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TOT_AMT_UNPC_DVSN_NM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891BA9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총액단가구분</w:t>
            </w:r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F6F770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7F63BE" w14:textId="77777777" w:rsidR="00506DC0" w:rsidRDefault="00506DC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226AFB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총액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EFBCC" w14:textId="77777777" w:rsidR="00506DC0" w:rsidRDefault="00506DC0" w:rsidP="002823F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총액단가구분</w:t>
            </w:r>
          </w:p>
        </w:tc>
      </w:tr>
      <w:tr w:rsidR="00506DC0" w14:paraId="5F1C0CD8" w14:textId="77777777" w:rsidTr="0046461D">
        <w:trPr>
          <w:trHeight w:val="280"/>
        </w:trPr>
        <w:tc>
          <w:tcPr>
            <w:tcW w:w="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6CE89" w14:textId="77777777" w:rsidR="00506DC0" w:rsidRDefault="00506DC0">
            <w:pPr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DE6039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DPSL_MTD_CD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E2753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처분방식코드</w:t>
            </w:r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D772F8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2696F" w14:textId="77777777" w:rsidR="00506DC0" w:rsidRDefault="00506DC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73C342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0001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67F3D" w14:textId="77777777" w:rsidR="00506DC0" w:rsidRDefault="00506DC0" w:rsidP="002823F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처분방식코드</w:t>
            </w:r>
          </w:p>
        </w:tc>
      </w:tr>
      <w:tr w:rsidR="00506DC0" w14:paraId="59F60DCF" w14:textId="77777777" w:rsidTr="0046461D">
        <w:trPr>
          <w:trHeight w:val="280"/>
        </w:trPr>
        <w:tc>
          <w:tcPr>
            <w:tcW w:w="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59176" w14:textId="77777777" w:rsidR="00506DC0" w:rsidRDefault="00506DC0">
            <w:pPr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4A314A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DPSL_MTD_NM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519A0E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처분방식</w:t>
            </w:r>
            <w:proofErr w:type="spellEnd"/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8FF170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2E342B" w14:textId="77777777" w:rsidR="00506DC0" w:rsidRDefault="00506DC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9457B3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매각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52E17" w14:textId="77777777" w:rsidR="00506DC0" w:rsidRDefault="00506DC0" w:rsidP="002823F6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처분방식</w:t>
            </w:r>
            <w:proofErr w:type="spellEnd"/>
          </w:p>
        </w:tc>
      </w:tr>
      <w:tr w:rsidR="00506DC0" w14:paraId="41FDA9C0" w14:textId="77777777" w:rsidTr="0046461D">
        <w:trPr>
          <w:trHeight w:val="280"/>
        </w:trPr>
        <w:tc>
          <w:tcPr>
            <w:tcW w:w="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C95F1" w14:textId="77777777" w:rsidR="00506DC0" w:rsidRDefault="00506DC0">
            <w:pPr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10CEC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PRPT_DVSN_CD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A9B9C9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재산구분</w:t>
            </w:r>
            <w:proofErr w:type="spellEnd"/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493E32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E3C666" w14:textId="77777777" w:rsidR="00506DC0" w:rsidRDefault="00506DC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3F26C6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0004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F4D1A" w14:textId="77777777" w:rsidR="00506DC0" w:rsidRDefault="00506DC0" w:rsidP="002823F6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재산구분</w:t>
            </w:r>
            <w:proofErr w:type="spellEnd"/>
          </w:p>
        </w:tc>
      </w:tr>
      <w:tr w:rsidR="00506DC0" w14:paraId="74141D8E" w14:textId="77777777" w:rsidTr="0046461D">
        <w:trPr>
          <w:trHeight w:val="280"/>
        </w:trPr>
        <w:tc>
          <w:tcPr>
            <w:tcW w:w="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5F348" w14:textId="77777777" w:rsidR="00506DC0" w:rsidRDefault="00506DC0">
            <w:pPr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32E467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PRPT_DVSN_NM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7115B1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재산구분</w:t>
            </w:r>
            <w:proofErr w:type="spellEnd"/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59EBB7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B478BD" w14:textId="77777777" w:rsidR="00506DC0" w:rsidRDefault="00506DC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88B968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불용품</w:t>
            </w:r>
            <w:proofErr w:type="spellEnd"/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DC751" w14:textId="77777777" w:rsidR="00506DC0" w:rsidRDefault="00506DC0" w:rsidP="002823F6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재산구분</w:t>
            </w:r>
            <w:proofErr w:type="spellEnd"/>
          </w:p>
        </w:tc>
      </w:tr>
      <w:tr w:rsidR="00506DC0" w14:paraId="0EC1BFA6" w14:textId="77777777" w:rsidTr="0046461D">
        <w:trPr>
          <w:trHeight w:val="280"/>
        </w:trPr>
        <w:tc>
          <w:tcPr>
            <w:tcW w:w="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EB418" w14:textId="77777777" w:rsidR="00506DC0" w:rsidRDefault="00506DC0">
            <w:pPr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0FCFAB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PBCT_BEGN_DTM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9E8984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입찰시작일</w:t>
            </w:r>
            <w:r>
              <w:rPr>
                <w:rFonts w:hint="eastAsia"/>
                <w:color w:val="000000" w:themeColor="text1"/>
                <w:szCs w:val="20"/>
              </w:rPr>
              <w:lastRenderedPageBreak/>
              <w:t>시</w:t>
            </w:r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0E8837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VARCHAR2(14)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C51BD" w14:textId="77777777" w:rsidR="00506DC0" w:rsidRDefault="00506DC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289C80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201605190930</w:t>
            </w:r>
            <w:r>
              <w:rPr>
                <w:rFonts w:hint="eastAsia"/>
                <w:color w:val="000000" w:themeColor="text1"/>
              </w:rPr>
              <w:lastRenderedPageBreak/>
              <w:t>00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08A701" w14:textId="77777777" w:rsidR="00506DC0" w:rsidRDefault="00506DC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YYYYMMDD</w:t>
            </w:r>
          </w:p>
          <w:p w14:paraId="40FB964C" w14:textId="77777777" w:rsidR="00506DC0" w:rsidRDefault="00506DC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HH24MISS</w:t>
            </w:r>
          </w:p>
        </w:tc>
      </w:tr>
      <w:tr w:rsidR="00506DC0" w14:paraId="3FBCBAC1" w14:textId="77777777" w:rsidTr="0046461D">
        <w:trPr>
          <w:trHeight w:val="280"/>
        </w:trPr>
        <w:tc>
          <w:tcPr>
            <w:tcW w:w="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1F535" w14:textId="77777777" w:rsidR="00506DC0" w:rsidRDefault="00506DC0">
            <w:pPr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88CB0C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PBCT_CLS_DTM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E24834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입찰마감일시</w:t>
            </w:r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F8B941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VARCHAR2(14)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E7953B" w14:textId="77777777" w:rsidR="00506DC0" w:rsidRDefault="00506DC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54CF20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20160519160000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9AF589" w14:textId="77777777" w:rsidR="00506DC0" w:rsidRDefault="00506DC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</w:t>
            </w:r>
          </w:p>
          <w:p w14:paraId="1BCA6CCD" w14:textId="77777777" w:rsidR="00506DC0" w:rsidRDefault="00506DC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HH24MISS</w:t>
            </w:r>
          </w:p>
        </w:tc>
      </w:tr>
      <w:tr w:rsidR="00506DC0" w14:paraId="422719A8" w14:textId="77777777" w:rsidTr="0046461D">
        <w:trPr>
          <w:trHeight w:val="280"/>
        </w:trPr>
        <w:tc>
          <w:tcPr>
            <w:tcW w:w="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5667D" w14:textId="77777777" w:rsidR="00506DC0" w:rsidRDefault="00506DC0">
            <w:pPr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49A439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PBCT_EXCT_DTM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2DFE3F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개찰일시</w:t>
            </w:r>
            <w:proofErr w:type="spellEnd"/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F5AB4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VARCHAR2(14)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C77E7D" w14:textId="77777777" w:rsidR="00506DC0" w:rsidRDefault="00506DC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4C45BF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20160520100000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1C7D0A" w14:textId="77777777" w:rsidR="00506DC0" w:rsidRDefault="00506DC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YYYYMMDD</w:t>
            </w:r>
          </w:p>
          <w:p w14:paraId="64F5BB80" w14:textId="77777777" w:rsidR="00506DC0" w:rsidRDefault="00506DC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HH24MISS</w:t>
            </w:r>
          </w:p>
        </w:tc>
      </w:tr>
      <w:tr w:rsidR="00506DC0" w14:paraId="4E161C73" w14:textId="77777777" w:rsidTr="0046461D">
        <w:trPr>
          <w:trHeight w:val="280"/>
        </w:trPr>
        <w:tc>
          <w:tcPr>
            <w:tcW w:w="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01B0B" w14:textId="77777777" w:rsidR="00506DC0" w:rsidRDefault="00506DC0">
            <w:pPr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EA6D1C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CTGR_ID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68853D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용도코드</w:t>
            </w:r>
            <w:proofErr w:type="spellEnd"/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C6C98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VARCHAR2(20)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6EF196" w14:textId="77777777" w:rsidR="00506DC0" w:rsidRDefault="00506DC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36F6AF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12102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286B2" w14:textId="77777777" w:rsidR="00506DC0" w:rsidRDefault="00506DC0" w:rsidP="002823F6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용도코드</w:t>
            </w:r>
            <w:proofErr w:type="spellEnd"/>
          </w:p>
        </w:tc>
      </w:tr>
      <w:tr w:rsidR="00506DC0" w14:paraId="204C53D3" w14:textId="77777777" w:rsidTr="0046461D">
        <w:trPr>
          <w:trHeight w:val="280"/>
        </w:trPr>
        <w:tc>
          <w:tcPr>
            <w:tcW w:w="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E540D" w14:textId="77777777" w:rsidR="00506DC0" w:rsidRDefault="00506DC0">
            <w:pPr>
              <w:rPr>
                <w:color w:val="000000" w:themeColor="text1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FB3C41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CTGR_FULL_NM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437908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용도</w:t>
            </w:r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8705A4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VARCHAR2(500)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04756" w14:textId="77777777" w:rsidR="00506DC0" w:rsidRDefault="00506DC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ED7128" w14:textId="77777777" w:rsidR="00506DC0" w:rsidRDefault="00506DC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자동차 / SUV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AC6DF" w14:textId="77777777" w:rsidR="00506DC0" w:rsidRDefault="00506DC0" w:rsidP="002823F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용도</w:t>
            </w:r>
          </w:p>
        </w:tc>
      </w:tr>
    </w:tbl>
    <w:p w14:paraId="2B3884F8" w14:textId="77777777" w:rsidR="003869E6" w:rsidRDefault="003869E6" w:rsidP="003869E6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14:paraId="3251E43A" w14:textId="77777777" w:rsidR="003869E6" w:rsidRPr="003869E6" w:rsidRDefault="003869E6" w:rsidP="003869E6">
      <w:pPr>
        <w:pStyle w:val="5"/>
      </w:pPr>
      <w:r w:rsidRPr="003869E6">
        <w:rPr>
          <w:rFonts w:hint="eastAsia"/>
        </w:rPr>
        <w:t>요청 / 응답 메시지 예제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6438FE" w14:paraId="3835E148" w14:textId="77777777" w:rsidTr="006438FE">
        <w:trPr>
          <w:trHeight w:val="202"/>
          <w:jc w:val="center"/>
        </w:trPr>
        <w:tc>
          <w:tcPr>
            <w:tcW w:w="9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AAD5F83" w14:textId="77777777" w:rsidR="006438FE" w:rsidRDefault="006438FE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REST(URI)</w:t>
            </w:r>
          </w:p>
        </w:tc>
      </w:tr>
      <w:tr w:rsidR="006438FE" w14:paraId="3E239FC6" w14:textId="77777777" w:rsidTr="006438FE">
        <w:trPr>
          <w:trHeight w:val="995"/>
          <w:jc w:val="center"/>
        </w:trPr>
        <w:tc>
          <w:tcPr>
            <w:tcW w:w="9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1065F2" w14:textId="77777777" w:rsidR="006438FE" w:rsidRDefault="00D46FB7">
            <w:pPr>
              <w:rPr>
                <w:color w:val="000000" w:themeColor="text1"/>
              </w:rPr>
            </w:pPr>
            <w:hyperlink r:id="rId16" w:history="1">
              <w:r w:rsidR="003D5201" w:rsidRPr="00F36C49">
                <w:rPr>
                  <w:rStyle w:val="a6"/>
                  <w:rFonts w:hint="eastAsia"/>
                </w:rPr>
                <w:t>http://openapi.onbid.co.kr/openapi/services/UtlinsttPblsalThingInquireSvc/getPublicDeadlineAnnouncementList?serviceKey</w:t>
              </w:r>
            </w:hyperlink>
            <w:r w:rsidR="003D5201">
              <w:rPr>
                <w:rFonts w:hint="eastAsia"/>
                <w:color w:val="000000" w:themeColor="text1"/>
              </w:rPr>
              <w:t>=서비스키&amp;</w:t>
            </w:r>
            <w:proofErr w:type="spellStart"/>
            <w:r w:rsidR="006438FE">
              <w:rPr>
                <w:rFonts w:hint="eastAsia"/>
                <w:color w:val="000000" w:themeColor="text1"/>
              </w:rPr>
              <w:t>pageNo</w:t>
            </w:r>
            <w:proofErr w:type="spellEnd"/>
            <w:r w:rsidR="006438FE">
              <w:rPr>
                <w:rFonts w:hint="eastAsia"/>
                <w:color w:val="000000" w:themeColor="text1"/>
              </w:rPr>
              <w:t>=1&amp;numOfRows=1&amp;DPSL_MTD_CD=0001</w:t>
            </w:r>
          </w:p>
        </w:tc>
      </w:tr>
      <w:tr w:rsidR="006438FE" w14:paraId="002005F8" w14:textId="77777777" w:rsidTr="006438FE">
        <w:trPr>
          <w:trHeight w:val="405"/>
          <w:jc w:val="center"/>
        </w:trPr>
        <w:tc>
          <w:tcPr>
            <w:tcW w:w="9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B544DF" w14:textId="77777777" w:rsidR="006438FE" w:rsidRDefault="006438FE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응답 메시지</w:t>
            </w:r>
          </w:p>
        </w:tc>
      </w:tr>
      <w:tr w:rsidR="006438FE" w14:paraId="7F71DE32" w14:textId="77777777" w:rsidTr="006438FE">
        <w:trPr>
          <w:trHeight w:val="827"/>
          <w:jc w:val="center"/>
        </w:trPr>
        <w:tc>
          <w:tcPr>
            <w:tcW w:w="9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19E62" w14:textId="77777777" w:rsidR="006438FE" w:rsidRDefault="006438FE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&lt;?xml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version="1.0" encoding="UTF-8"?&gt;</w:t>
            </w:r>
          </w:p>
          <w:p w14:paraId="587604A5" w14:textId="77777777" w:rsidR="006438FE" w:rsidRDefault="006438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-&lt;response&gt;</w:t>
            </w:r>
          </w:p>
          <w:p w14:paraId="429D1D83" w14:textId="77777777" w:rsidR="006438FE" w:rsidRDefault="006438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-&lt;header&gt;</w:t>
            </w:r>
          </w:p>
          <w:p w14:paraId="2081EFD3" w14:textId="77777777" w:rsidR="006438FE" w:rsidRDefault="006438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  <w:r>
              <w:rPr>
                <w:rFonts w:hint="eastAsia"/>
                <w:color w:val="000000" w:themeColor="text1"/>
              </w:rPr>
              <w:t>&gt;00&lt;/</w:t>
            </w: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14:paraId="33DA4533" w14:textId="77777777" w:rsidR="006438FE" w:rsidRDefault="006438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  <w:r w:rsidR="001473A2">
              <w:rPr>
                <w:rFonts w:hint="eastAsia"/>
                <w:color w:val="000000" w:themeColor="text1"/>
              </w:rPr>
              <w:t xml:space="preserve">NORMAL </w:t>
            </w:r>
            <w:proofErr w:type="gramStart"/>
            <w:r w:rsidR="001473A2">
              <w:rPr>
                <w:rFonts w:hint="eastAsia"/>
                <w:color w:val="000000" w:themeColor="text1"/>
              </w:rPr>
              <w:t>SERVICE.</w:t>
            </w:r>
            <w:r>
              <w:rPr>
                <w:rFonts w:hint="eastAsia"/>
                <w:color w:val="000000" w:themeColor="text1"/>
              </w:rPr>
              <w:t>&lt;</w:t>
            </w:r>
            <w:proofErr w:type="gramEnd"/>
            <w:r>
              <w:rPr>
                <w:rFonts w:hint="eastAsia"/>
                <w:color w:val="000000" w:themeColor="text1"/>
              </w:rPr>
              <w:t>/</w:t>
            </w: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14:paraId="579D7D4F" w14:textId="77777777" w:rsidR="006438FE" w:rsidRDefault="006438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&lt;/header&gt;</w:t>
            </w:r>
          </w:p>
          <w:p w14:paraId="4FDD19FD" w14:textId="77777777" w:rsidR="006438FE" w:rsidRDefault="006438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-&lt;body&gt;</w:t>
            </w:r>
          </w:p>
          <w:p w14:paraId="703AD407" w14:textId="77777777" w:rsidR="006438FE" w:rsidRDefault="006438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-&lt;items&gt;</w:t>
            </w:r>
          </w:p>
          <w:p w14:paraId="1BE4F792" w14:textId="77777777" w:rsidR="006438FE" w:rsidRDefault="006438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-&lt;item&gt;</w:t>
            </w:r>
          </w:p>
          <w:p w14:paraId="39FA6C96" w14:textId="77777777" w:rsidR="006438FE" w:rsidRDefault="006438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&lt;RNUM&gt;1&lt;/RNUM&gt;</w:t>
            </w:r>
          </w:p>
          <w:p w14:paraId="57249A72" w14:textId="77777777" w:rsidR="006438FE" w:rsidRDefault="006438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&lt;PLNM_KIND_CD&gt;0001&lt;/PLNM_KIND_CD&gt;</w:t>
            </w:r>
          </w:p>
          <w:p w14:paraId="3245ED18" w14:textId="77777777" w:rsidR="006438FE" w:rsidRDefault="006438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&lt;PLNM_KIND_NM&gt;</w:t>
            </w:r>
            <w:proofErr w:type="spellStart"/>
            <w:r>
              <w:rPr>
                <w:rFonts w:hint="eastAsia"/>
                <w:color w:val="000000" w:themeColor="text1"/>
              </w:rPr>
              <w:t>일반공고</w:t>
            </w:r>
            <w:proofErr w:type="spellEnd"/>
            <w:r>
              <w:rPr>
                <w:rFonts w:hint="eastAsia"/>
                <w:color w:val="000000" w:themeColor="text1"/>
              </w:rPr>
              <w:t>&lt;/PLNM_KIND_NM&gt;</w:t>
            </w:r>
          </w:p>
          <w:p w14:paraId="3FA577DA" w14:textId="77777777" w:rsidR="006438FE" w:rsidRDefault="006438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&lt;BID_DVSN_CD&gt;0001&lt;/BID_DVSN_CD&gt;</w:t>
            </w:r>
          </w:p>
          <w:p w14:paraId="49F3C0A2" w14:textId="77777777" w:rsidR="006438FE" w:rsidRDefault="006438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&lt;BID_DVSN_NM&gt;인터넷&lt;/BID_DVSN_NM&gt;</w:t>
            </w:r>
          </w:p>
          <w:p w14:paraId="2731E9E9" w14:textId="77777777" w:rsidR="006438FE" w:rsidRDefault="006438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&lt;PLNM_NM&gt;차량 매각&lt;/PLNM_NM&gt;</w:t>
            </w:r>
          </w:p>
          <w:p w14:paraId="40E74811" w14:textId="77777777" w:rsidR="006438FE" w:rsidRDefault="006438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&lt;ORG_NM&gt;대한적십자사&lt;/ORG_NM&gt;</w:t>
            </w:r>
          </w:p>
          <w:p w14:paraId="03C48567" w14:textId="77777777" w:rsidR="006438FE" w:rsidRDefault="006438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&lt;PLNM_DT&gt;20160519&lt;/PLNM_DT&gt;</w:t>
            </w:r>
          </w:p>
          <w:p w14:paraId="253E7000" w14:textId="77777777" w:rsidR="006438FE" w:rsidRDefault="006438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&lt;PLNM_NO&gt;395350&lt;/PLNM_NO&gt;</w:t>
            </w:r>
          </w:p>
          <w:p w14:paraId="675B7096" w14:textId="77777777" w:rsidR="006438FE" w:rsidRDefault="006438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&lt;PBCT_NO&gt;9238934&lt;/PBCT_NO&gt;</w:t>
            </w:r>
          </w:p>
          <w:p w14:paraId="39FB1A5C" w14:textId="77777777" w:rsidR="006438FE" w:rsidRDefault="006438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&lt;ORG_PLNM_NO/&gt;</w:t>
            </w:r>
          </w:p>
          <w:p w14:paraId="712F1C87" w14:textId="77777777" w:rsidR="006438FE" w:rsidRDefault="006438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&lt;PLNM_MNMT_NO&gt;201605-01187-00&lt;/PLNM_MNMT_NO&gt;</w:t>
            </w:r>
          </w:p>
          <w:p w14:paraId="37665078" w14:textId="77777777" w:rsidR="006438FE" w:rsidRDefault="006438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&lt;BID_MTD_CD&gt;0001&lt;/BID_MTD_CD&gt;</w:t>
            </w:r>
          </w:p>
          <w:p w14:paraId="6B29D4F2" w14:textId="77777777" w:rsidR="006438FE" w:rsidRDefault="006438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&lt;BID_MTD_NM&gt;</w:t>
            </w:r>
            <w:proofErr w:type="spellStart"/>
            <w:r>
              <w:rPr>
                <w:rFonts w:hint="eastAsia"/>
                <w:color w:val="000000" w:themeColor="text1"/>
              </w:rPr>
              <w:t>최고가방식</w:t>
            </w:r>
            <w:proofErr w:type="spellEnd"/>
            <w:r>
              <w:rPr>
                <w:rFonts w:hint="eastAsia"/>
                <w:color w:val="000000" w:themeColor="text1"/>
              </w:rPr>
              <w:t>&lt;/BID_MTD_NM&gt;</w:t>
            </w:r>
          </w:p>
          <w:p w14:paraId="3EDB4173" w14:textId="77777777" w:rsidR="006438FE" w:rsidRDefault="006438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&lt;TOT_AMT_UNPC_DVSN_CD&gt;0001&lt;/TOT_AMT_UNPC_DVSN_CD&gt;</w:t>
            </w:r>
          </w:p>
          <w:p w14:paraId="7C6AA43A" w14:textId="77777777" w:rsidR="006438FE" w:rsidRDefault="006438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&lt;TOT_AMT_UNPC_DVSN_NM&gt;총액&lt;/TOT_AMT_UNPC_DVSN_NM&gt;</w:t>
            </w:r>
          </w:p>
          <w:p w14:paraId="222B41E7" w14:textId="77777777" w:rsidR="006438FE" w:rsidRDefault="006438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&lt;DPSL_MTD_CD&gt;0001&lt;/DPSL_MTD_CD&gt;</w:t>
            </w:r>
          </w:p>
          <w:p w14:paraId="708C0612" w14:textId="77777777" w:rsidR="006438FE" w:rsidRDefault="006438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&lt;DPSL_MTD_NM&gt;매각&lt;/DPSL_MTD_NM&gt;</w:t>
            </w:r>
          </w:p>
          <w:p w14:paraId="46D1C17F" w14:textId="77777777" w:rsidR="006438FE" w:rsidRDefault="006438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&lt;PRPT_DVSN_CD&gt;0004&lt;/PRPT_DVSN_CD&gt;</w:t>
            </w:r>
          </w:p>
          <w:p w14:paraId="77F900C5" w14:textId="77777777" w:rsidR="006438FE" w:rsidRDefault="006438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&lt;PRPT_DVSN_NM&gt;</w:t>
            </w:r>
            <w:proofErr w:type="spellStart"/>
            <w:r>
              <w:rPr>
                <w:rFonts w:hint="eastAsia"/>
                <w:color w:val="000000" w:themeColor="text1"/>
              </w:rPr>
              <w:t>불용품</w:t>
            </w:r>
            <w:proofErr w:type="spellEnd"/>
            <w:r>
              <w:rPr>
                <w:rFonts w:hint="eastAsia"/>
                <w:color w:val="000000" w:themeColor="text1"/>
              </w:rPr>
              <w:t>&lt;/PRPT_DVSN_NM&gt;</w:t>
            </w:r>
          </w:p>
          <w:p w14:paraId="269F8B64" w14:textId="77777777" w:rsidR="006438FE" w:rsidRDefault="006438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&lt;PBCT_BEGN_DTM&gt;20160519093000&lt;/PBCT_BEGN_DTM&gt;</w:t>
            </w:r>
          </w:p>
          <w:p w14:paraId="51B33EB0" w14:textId="77777777" w:rsidR="006438FE" w:rsidRDefault="006438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&lt;PBCT_CLS_DTM&gt;20160519160000&lt;/PBCT_CLS_DTM&gt;</w:t>
            </w:r>
          </w:p>
          <w:p w14:paraId="6478CB17" w14:textId="77777777" w:rsidR="006438FE" w:rsidRDefault="006438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&lt;PBCT_EXCT_DTM&gt;20160520100000&lt;/PBCT_EXCT_DTM&gt;</w:t>
            </w:r>
          </w:p>
          <w:p w14:paraId="09141371" w14:textId="77777777" w:rsidR="006438FE" w:rsidRDefault="006438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&lt;CTGR_ID&gt;12102&lt;/CTGR_ID&gt;</w:t>
            </w:r>
          </w:p>
          <w:p w14:paraId="623A809C" w14:textId="77777777" w:rsidR="006438FE" w:rsidRDefault="006438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&lt;CTGR_FULL_NM&gt;자동차 / SUV&lt;/CTGR_FULL_NM&gt;</w:t>
            </w:r>
          </w:p>
          <w:p w14:paraId="7964C11A" w14:textId="77777777" w:rsidR="006438FE" w:rsidRDefault="006438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14:paraId="2950F9E2" w14:textId="77777777" w:rsidR="006438FE" w:rsidRDefault="006438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&lt;/items&gt;</w:t>
            </w:r>
          </w:p>
          <w:p w14:paraId="228F1B42" w14:textId="77777777" w:rsidR="006438FE" w:rsidRDefault="006438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&gt;1&lt;/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14:paraId="671589BE" w14:textId="77777777" w:rsidR="006438FE" w:rsidRDefault="006438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  <w:r>
              <w:rPr>
                <w:rFonts w:hint="eastAsia"/>
                <w:color w:val="000000" w:themeColor="text1"/>
              </w:rPr>
              <w:t>&gt;99&lt;/</w:t>
            </w: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14:paraId="405224E6" w14:textId="77777777" w:rsidR="006438FE" w:rsidRDefault="006438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  <w:r>
              <w:rPr>
                <w:rFonts w:hint="eastAsia"/>
                <w:color w:val="000000" w:themeColor="text1"/>
              </w:rPr>
              <w:t>&gt;1&lt;/</w:t>
            </w: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14:paraId="2A5E7475" w14:textId="77777777" w:rsidR="006438FE" w:rsidRDefault="006438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&lt;/body&gt;</w:t>
            </w:r>
          </w:p>
          <w:p w14:paraId="04A66B5F" w14:textId="77777777" w:rsidR="006438FE" w:rsidRDefault="006438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&lt;/response&gt;</w:t>
            </w:r>
          </w:p>
        </w:tc>
      </w:tr>
    </w:tbl>
    <w:p w14:paraId="4E661754" w14:textId="77777777" w:rsidR="0077321A" w:rsidRDefault="0077321A" w:rsidP="0077321A">
      <w:pPr>
        <w:pStyle w:val="3"/>
      </w:pPr>
      <w:bookmarkStart w:id="11" w:name="_Toc467745662"/>
      <w:r>
        <w:rPr>
          <w:rFonts w:hint="eastAsia"/>
        </w:rPr>
        <w:lastRenderedPageBreak/>
        <w:t>Open API</w:t>
      </w:r>
      <w:r>
        <w:t xml:space="preserve"> </w:t>
      </w:r>
      <w:r>
        <w:rPr>
          <w:rFonts w:hint="eastAsia"/>
        </w:rPr>
        <w:t>에러 코드 정리</w:t>
      </w:r>
      <w:bookmarkEnd w:id="11"/>
    </w:p>
    <w:tbl>
      <w:tblPr>
        <w:tblW w:w="10229" w:type="dxa"/>
        <w:tblInd w:w="-6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8"/>
        <w:gridCol w:w="5740"/>
        <w:gridCol w:w="3571"/>
      </w:tblGrid>
      <w:tr w:rsidR="0077321A" w:rsidRPr="00757D7E" w14:paraId="4713BF70" w14:textId="77777777" w:rsidTr="00501FE7">
        <w:trPr>
          <w:trHeight w:val="3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3D99D266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  <w:proofErr w:type="spellEnd"/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51296793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3C77480C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77321A" w:rsidRPr="00757D7E" w14:paraId="2D906FA5" w14:textId="77777777" w:rsidTr="00501FE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405AD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A9D75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NORMAL_CODE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762A8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77321A" w:rsidRPr="00757D7E" w14:paraId="13F12295" w14:textId="77777777" w:rsidTr="00501FE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7D1A8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2C84D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AFEE3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77321A" w:rsidRPr="00757D7E" w14:paraId="561AFAE4" w14:textId="77777777" w:rsidTr="00501FE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878FC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620A2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EAC75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77321A" w:rsidRPr="00757D7E" w14:paraId="5019C421" w14:textId="77777777" w:rsidTr="00501FE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7D65E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7B050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3B093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77321A" w:rsidRPr="00757D7E" w14:paraId="7000C9C3" w14:textId="77777777" w:rsidTr="00501FE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60B4C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C05E7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B379A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77321A" w:rsidRPr="00757D7E" w14:paraId="0C3EEF09" w14:textId="77777777" w:rsidTr="00501FE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92E3B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F78F5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SERVICETIMEOUT_ERROR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01B95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서비스 </w:t>
            </w: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연결실패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77321A" w:rsidRPr="00757D7E" w14:paraId="01AC228A" w14:textId="77777777" w:rsidTr="00501FE7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4DFD1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B53ED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FA6BC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잘못된 요청 </w:t>
            </w: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파라메터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77321A" w:rsidRPr="00757D7E" w14:paraId="11449E4C" w14:textId="77777777" w:rsidTr="00501FE7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5AA00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79FBD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7E90D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파라메터가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없음</w:t>
            </w:r>
          </w:p>
        </w:tc>
      </w:tr>
      <w:tr w:rsidR="0077321A" w:rsidRPr="00757D7E" w14:paraId="31FC348D" w14:textId="77777777" w:rsidTr="00501FE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985C8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DF7AA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2FC77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77321A" w:rsidRPr="00757D7E" w14:paraId="459B954A" w14:textId="77777777" w:rsidTr="00501FE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8DE77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B3B85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73150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서비스 </w:t>
            </w: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접근거부</w:t>
            </w:r>
            <w:proofErr w:type="spellEnd"/>
          </w:p>
        </w:tc>
      </w:tr>
      <w:tr w:rsidR="0077321A" w:rsidRPr="00757D7E" w14:paraId="1F38C214" w14:textId="77777777" w:rsidTr="00501FE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B1FCE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01F91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7CFB9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77321A" w:rsidRPr="00757D7E" w14:paraId="7D903C02" w14:textId="77777777" w:rsidTr="00501FE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A32E2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EFC17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9DF16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서비스 요청제한횟수 </w:t>
            </w: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초과에러</w:t>
            </w:r>
            <w:proofErr w:type="spellEnd"/>
          </w:p>
        </w:tc>
      </w:tr>
      <w:tr w:rsidR="0077321A" w:rsidRPr="00757D7E" w14:paraId="1DF789D7" w14:textId="77777777" w:rsidTr="00501FE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B23F2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lastRenderedPageBreak/>
              <w:t>30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EC146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96369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등록되지 않은 </w:t>
            </w: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서비스키</w:t>
            </w:r>
            <w:proofErr w:type="spellEnd"/>
          </w:p>
        </w:tc>
      </w:tr>
      <w:tr w:rsidR="0077321A" w:rsidRPr="00757D7E" w14:paraId="584476EF" w14:textId="77777777" w:rsidTr="00501FE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FB6A7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EEB54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6B401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서비스키</w:t>
            </w:r>
            <w:proofErr w:type="spellEnd"/>
          </w:p>
        </w:tc>
      </w:tr>
      <w:tr w:rsidR="0077321A" w:rsidRPr="00757D7E" w14:paraId="2E0D5B67" w14:textId="77777777" w:rsidTr="00501FE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3903B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1065F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E234F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77321A" w:rsidRPr="00757D7E" w14:paraId="12661296" w14:textId="77777777" w:rsidTr="00501FE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83FC1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2B7F1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75072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77321A" w:rsidRPr="00757D7E" w14:paraId="0152373F" w14:textId="77777777" w:rsidTr="00501FE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3D0FE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58B91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83E14" w14:textId="77777777" w:rsidR="0077321A" w:rsidRPr="00757D7E" w:rsidRDefault="0077321A" w:rsidP="00501FE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  <w:proofErr w:type="spellEnd"/>
          </w:p>
        </w:tc>
      </w:tr>
    </w:tbl>
    <w:p w14:paraId="4A1E2548" w14:textId="77777777" w:rsidR="009F235B" w:rsidRPr="0077321A" w:rsidRDefault="009F235B" w:rsidP="0077321A">
      <w:pPr>
        <w:pStyle w:val="4"/>
        <w:numPr>
          <w:ilvl w:val="0"/>
          <w:numId w:val="0"/>
        </w:numPr>
        <w:rPr>
          <w:b/>
          <w:sz w:val="30"/>
          <w:szCs w:val="30"/>
        </w:rPr>
      </w:pPr>
    </w:p>
    <w:sectPr w:rsidR="009F235B" w:rsidRPr="0077321A">
      <w:headerReference w:type="default" r:id="rId17"/>
      <w:footerReference w:type="default" r:id="rId18"/>
      <w:footerReference w:type="first" r:id="rId19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75850A" w14:textId="77777777" w:rsidR="00D46FB7" w:rsidRDefault="00D46FB7">
      <w:pPr>
        <w:spacing w:after="0" w:line="240" w:lineRule="auto"/>
      </w:pPr>
      <w:r>
        <w:separator/>
      </w:r>
    </w:p>
  </w:endnote>
  <w:endnote w:type="continuationSeparator" w:id="0">
    <w:p w14:paraId="0276E24A" w14:textId="77777777" w:rsidR="00D46FB7" w:rsidRDefault="00D46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83C8D" w14:textId="51CA1122" w:rsidR="005012D7" w:rsidRDefault="005012D7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137671" w:rsidRPr="00137671">
      <w:rPr>
        <w:noProof/>
        <w:lang w:val="ko-KR"/>
      </w:rPr>
      <w:t>7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C88A4" w14:textId="77777777" w:rsidR="005012D7" w:rsidRDefault="005012D7">
    <w:pPr>
      <w:pStyle w:val="a4"/>
      <w:framePr w:wrap="around" w:vAnchor="text" w:hAnchor="margin" w:xAlign="right" w:y="1"/>
      <w:rPr>
        <w:rStyle w:val="a7"/>
      </w:rPr>
    </w:pPr>
  </w:p>
  <w:p w14:paraId="7E92A2C3" w14:textId="77777777" w:rsidR="005012D7" w:rsidRDefault="005012D7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CA9210" w14:textId="77777777" w:rsidR="00D46FB7" w:rsidRDefault="00D46FB7">
      <w:pPr>
        <w:spacing w:after="0" w:line="240" w:lineRule="auto"/>
      </w:pPr>
      <w:r>
        <w:separator/>
      </w:r>
    </w:p>
  </w:footnote>
  <w:footnote w:type="continuationSeparator" w:id="0">
    <w:p w14:paraId="7B9F19DC" w14:textId="77777777" w:rsidR="00D46FB7" w:rsidRDefault="00D46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E2281C" w14:textId="77777777" w:rsidR="005012D7" w:rsidRDefault="005012D7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E98DCA" wp14:editId="20F148F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C10834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387EEC2" wp14:editId="70DF84EE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0D3983" w14:textId="51D5AD6B" w:rsidR="005012D7" w:rsidRDefault="00D46FB7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fldChar w:fldCharType="separate"/>
                          </w:r>
                          <w:r w:rsidR="00137671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23644F9A" w14:textId="77777777" w:rsidR="005012D7" w:rsidRDefault="005012D7">
                          <w:pPr>
                            <w:adjustRightInd w:val="0"/>
                            <w:jc w:val="right"/>
                          </w:pPr>
                        </w:p>
                        <w:p w14:paraId="5A4E87E8" w14:textId="77777777" w:rsidR="005012D7" w:rsidRDefault="005012D7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87EEC2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14:paraId="710D3983" w14:textId="51D5AD6B" w:rsidR="005012D7" w:rsidRDefault="00D46FB7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fldChar w:fldCharType="separate"/>
                    </w:r>
                    <w:r w:rsidR="00137671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23644F9A" w14:textId="77777777" w:rsidR="005012D7" w:rsidRDefault="005012D7">
                    <w:pPr>
                      <w:adjustRightInd w:val="0"/>
                      <w:jc w:val="right"/>
                    </w:pPr>
                  </w:p>
                  <w:p w14:paraId="5A4E87E8" w14:textId="77777777" w:rsidR="005012D7" w:rsidRDefault="005012D7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455EB7EA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33883511"/>
    <w:multiLevelType w:val="hybridMultilevel"/>
    <w:tmpl w:val="807CAB66"/>
    <w:lvl w:ilvl="0" w:tplc="629A01B2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1C5377"/>
    <w:multiLevelType w:val="hybridMultilevel"/>
    <w:tmpl w:val="49DCF634"/>
    <w:lvl w:ilvl="0" w:tplc="6084080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B35523"/>
    <w:multiLevelType w:val="hybridMultilevel"/>
    <w:tmpl w:val="2F145FAC"/>
    <w:lvl w:ilvl="0" w:tplc="345C18A0">
      <w:start w:val="5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</w:num>
  <w:num w:numId="43">
    <w:abstractNumId w:val="2"/>
  </w:num>
  <w:num w:numId="4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MCO">
    <w15:presenceInfo w15:providerId="None" w15:userId="KAMC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1"/>
    <w:rsid w:val="0000335A"/>
    <w:rsid w:val="00004A45"/>
    <w:rsid w:val="000073F6"/>
    <w:rsid w:val="00011FE7"/>
    <w:rsid w:val="000166FF"/>
    <w:rsid w:val="00032E6E"/>
    <w:rsid w:val="00035342"/>
    <w:rsid w:val="000376FB"/>
    <w:rsid w:val="00045ADE"/>
    <w:rsid w:val="00045BD2"/>
    <w:rsid w:val="0004693B"/>
    <w:rsid w:val="00047DCE"/>
    <w:rsid w:val="0006458E"/>
    <w:rsid w:val="00064E82"/>
    <w:rsid w:val="00071081"/>
    <w:rsid w:val="000722B8"/>
    <w:rsid w:val="00072AB5"/>
    <w:rsid w:val="000742FD"/>
    <w:rsid w:val="0007627E"/>
    <w:rsid w:val="000811DD"/>
    <w:rsid w:val="00083732"/>
    <w:rsid w:val="00091055"/>
    <w:rsid w:val="000934EA"/>
    <w:rsid w:val="000971B0"/>
    <w:rsid w:val="000A3B1E"/>
    <w:rsid w:val="000A40CB"/>
    <w:rsid w:val="000A6F62"/>
    <w:rsid w:val="000A7FFD"/>
    <w:rsid w:val="000B1546"/>
    <w:rsid w:val="000B327D"/>
    <w:rsid w:val="000B3596"/>
    <w:rsid w:val="000B516A"/>
    <w:rsid w:val="000B5577"/>
    <w:rsid w:val="000B7FDD"/>
    <w:rsid w:val="000C2E2A"/>
    <w:rsid w:val="000C7931"/>
    <w:rsid w:val="000D48D9"/>
    <w:rsid w:val="000D4DCA"/>
    <w:rsid w:val="000D69A9"/>
    <w:rsid w:val="000D7DD0"/>
    <w:rsid w:val="000E3204"/>
    <w:rsid w:val="000E49E5"/>
    <w:rsid w:val="000E7818"/>
    <w:rsid w:val="000F3613"/>
    <w:rsid w:val="000F4634"/>
    <w:rsid w:val="001011E7"/>
    <w:rsid w:val="001017A0"/>
    <w:rsid w:val="00104290"/>
    <w:rsid w:val="00114A40"/>
    <w:rsid w:val="0012114F"/>
    <w:rsid w:val="00124779"/>
    <w:rsid w:val="00124CA0"/>
    <w:rsid w:val="001256FB"/>
    <w:rsid w:val="00127EB3"/>
    <w:rsid w:val="0013069C"/>
    <w:rsid w:val="001315B8"/>
    <w:rsid w:val="0013173A"/>
    <w:rsid w:val="001330B6"/>
    <w:rsid w:val="001332DA"/>
    <w:rsid w:val="00136F01"/>
    <w:rsid w:val="00137671"/>
    <w:rsid w:val="00140092"/>
    <w:rsid w:val="00142D8B"/>
    <w:rsid w:val="001473A2"/>
    <w:rsid w:val="00167185"/>
    <w:rsid w:val="00176E9B"/>
    <w:rsid w:val="00181B71"/>
    <w:rsid w:val="0018392C"/>
    <w:rsid w:val="00184825"/>
    <w:rsid w:val="0018527C"/>
    <w:rsid w:val="001920B9"/>
    <w:rsid w:val="001A2B45"/>
    <w:rsid w:val="001A6428"/>
    <w:rsid w:val="001B05A1"/>
    <w:rsid w:val="001B4D0E"/>
    <w:rsid w:val="001C079C"/>
    <w:rsid w:val="001C5A62"/>
    <w:rsid w:val="001C6576"/>
    <w:rsid w:val="001D518A"/>
    <w:rsid w:val="001D7E0A"/>
    <w:rsid w:val="001E4443"/>
    <w:rsid w:val="001E50C4"/>
    <w:rsid w:val="001E7347"/>
    <w:rsid w:val="001F0E33"/>
    <w:rsid w:val="001F7DC4"/>
    <w:rsid w:val="001F7E72"/>
    <w:rsid w:val="00200A4A"/>
    <w:rsid w:val="00200A60"/>
    <w:rsid w:val="00204D96"/>
    <w:rsid w:val="00215CF5"/>
    <w:rsid w:val="00221527"/>
    <w:rsid w:val="0023425E"/>
    <w:rsid w:val="00235969"/>
    <w:rsid w:val="00235F25"/>
    <w:rsid w:val="00236A64"/>
    <w:rsid w:val="00237459"/>
    <w:rsid w:val="0024071D"/>
    <w:rsid w:val="00245B13"/>
    <w:rsid w:val="00246DCA"/>
    <w:rsid w:val="00261AEE"/>
    <w:rsid w:val="00264F05"/>
    <w:rsid w:val="002660ED"/>
    <w:rsid w:val="002672EB"/>
    <w:rsid w:val="00276791"/>
    <w:rsid w:val="0028170F"/>
    <w:rsid w:val="002823F6"/>
    <w:rsid w:val="002825CE"/>
    <w:rsid w:val="00284294"/>
    <w:rsid w:val="002847B9"/>
    <w:rsid w:val="00284F2D"/>
    <w:rsid w:val="00292F46"/>
    <w:rsid w:val="00293399"/>
    <w:rsid w:val="002965E1"/>
    <w:rsid w:val="00297180"/>
    <w:rsid w:val="002A0CA5"/>
    <w:rsid w:val="002A2B14"/>
    <w:rsid w:val="002A41CF"/>
    <w:rsid w:val="002A4DE5"/>
    <w:rsid w:val="002B0F2C"/>
    <w:rsid w:val="002B0FC5"/>
    <w:rsid w:val="002B6291"/>
    <w:rsid w:val="002C4A70"/>
    <w:rsid w:val="002C5045"/>
    <w:rsid w:val="002C5543"/>
    <w:rsid w:val="002C6F91"/>
    <w:rsid w:val="002D17AF"/>
    <w:rsid w:val="002D6153"/>
    <w:rsid w:val="002E45F2"/>
    <w:rsid w:val="002F03BF"/>
    <w:rsid w:val="002F0A1C"/>
    <w:rsid w:val="003015CC"/>
    <w:rsid w:val="00302844"/>
    <w:rsid w:val="00303434"/>
    <w:rsid w:val="003074C8"/>
    <w:rsid w:val="00311B69"/>
    <w:rsid w:val="00313724"/>
    <w:rsid w:val="00320754"/>
    <w:rsid w:val="0032314C"/>
    <w:rsid w:val="00324F29"/>
    <w:rsid w:val="00325CC3"/>
    <w:rsid w:val="00327045"/>
    <w:rsid w:val="00330845"/>
    <w:rsid w:val="00336E76"/>
    <w:rsid w:val="003410CC"/>
    <w:rsid w:val="00342B95"/>
    <w:rsid w:val="00346814"/>
    <w:rsid w:val="00347C98"/>
    <w:rsid w:val="00350734"/>
    <w:rsid w:val="00350C98"/>
    <w:rsid w:val="00352A0B"/>
    <w:rsid w:val="00353691"/>
    <w:rsid w:val="00361141"/>
    <w:rsid w:val="003618E2"/>
    <w:rsid w:val="00361E51"/>
    <w:rsid w:val="0036448F"/>
    <w:rsid w:val="0036498B"/>
    <w:rsid w:val="00373F6C"/>
    <w:rsid w:val="00374482"/>
    <w:rsid w:val="00375FA9"/>
    <w:rsid w:val="00376B29"/>
    <w:rsid w:val="003848FF"/>
    <w:rsid w:val="003869E6"/>
    <w:rsid w:val="00397E5B"/>
    <w:rsid w:val="003A26B4"/>
    <w:rsid w:val="003A2885"/>
    <w:rsid w:val="003B20C0"/>
    <w:rsid w:val="003B3E58"/>
    <w:rsid w:val="003B70EB"/>
    <w:rsid w:val="003C15B7"/>
    <w:rsid w:val="003C3139"/>
    <w:rsid w:val="003C494C"/>
    <w:rsid w:val="003C60F1"/>
    <w:rsid w:val="003D5201"/>
    <w:rsid w:val="003D6216"/>
    <w:rsid w:val="003D737D"/>
    <w:rsid w:val="003D77B5"/>
    <w:rsid w:val="003E105B"/>
    <w:rsid w:val="003E161B"/>
    <w:rsid w:val="003E22ED"/>
    <w:rsid w:val="003E2655"/>
    <w:rsid w:val="003E40E7"/>
    <w:rsid w:val="003E6903"/>
    <w:rsid w:val="003F1A1A"/>
    <w:rsid w:val="003F3017"/>
    <w:rsid w:val="00401540"/>
    <w:rsid w:val="00401A95"/>
    <w:rsid w:val="00402780"/>
    <w:rsid w:val="00405512"/>
    <w:rsid w:val="00414F1E"/>
    <w:rsid w:val="004222D8"/>
    <w:rsid w:val="00423813"/>
    <w:rsid w:val="004241D7"/>
    <w:rsid w:val="00435F58"/>
    <w:rsid w:val="00443FD3"/>
    <w:rsid w:val="0045050C"/>
    <w:rsid w:val="00451A68"/>
    <w:rsid w:val="00452E9B"/>
    <w:rsid w:val="004549DC"/>
    <w:rsid w:val="0046461D"/>
    <w:rsid w:val="00465143"/>
    <w:rsid w:val="00473573"/>
    <w:rsid w:val="004804A1"/>
    <w:rsid w:val="00481E23"/>
    <w:rsid w:val="00491D45"/>
    <w:rsid w:val="00492C6A"/>
    <w:rsid w:val="004A2675"/>
    <w:rsid w:val="004A398D"/>
    <w:rsid w:val="004A51A8"/>
    <w:rsid w:val="004A6ACF"/>
    <w:rsid w:val="004A7417"/>
    <w:rsid w:val="004B4787"/>
    <w:rsid w:val="004B4803"/>
    <w:rsid w:val="004B6ECA"/>
    <w:rsid w:val="004C0651"/>
    <w:rsid w:val="004C11D9"/>
    <w:rsid w:val="004C462E"/>
    <w:rsid w:val="004D10F8"/>
    <w:rsid w:val="004D7573"/>
    <w:rsid w:val="004E126A"/>
    <w:rsid w:val="004E26D4"/>
    <w:rsid w:val="004E5521"/>
    <w:rsid w:val="004E7836"/>
    <w:rsid w:val="004F5A15"/>
    <w:rsid w:val="004F7158"/>
    <w:rsid w:val="004F7EE4"/>
    <w:rsid w:val="00500214"/>
    <w:rsid w:val="00500F69"/>
    <w:rsid w:val="005012D7"/>
    <w:rsid w:val="00501FE7"/>
    <w:rsid w:val="0050376E"/>
    <w:rsid w:val="00506DC0"/>
    <w:rsid w:val="00514838"/>
    <w:rsid w:val="00515192"/>
    <w:rsid w:val="00517A18"/>
    <w:rsid w:val="00523F80"/>
    <w:rsid w:val="00524DDC"/>
    <w:rsid w:val="0052756B"/>
    <w:rsid w:val="00530BB2"/>
    <w:rsid w:val="00531DE5"/>
    <w:rsid w:val="00533588"/>
    <w:rsid w:val="00533FC8"/>
    <w:rsid w:val="00542788"/>
    <w:rsid w:val="00547CA8"/>
    <w:rsid w:val="00555094"/>
    <w:rsid w:val="00561EC9"/>
    <w:rsid w:val="00570667"/>
    <w:rsid w:val="00570BEC"/>
    <w:rsid w:val="005720A6"/>
    <w:rsid w:val="00582DD6"/>
    <w:rsid w:val="00584F69"/>
    <w:rsid w:val="00585450"/>
    <w:rsid w:val="00594899"/>
    <w:rsid w:val="005952C4"/>
    <w:rsid w:val="005A05D6"/>
    <w:rsid w:val="005A3511"/>
    <w:rsid w:val="005A727C"/>
    <w:rsid w:val="005B3B80"/>
    <w:rsid w:val="005B7A42"/>
    <w:rsid w:val="005C0C43"/>
    <w:rsid w:val="005C37E8"/>
    <w:rsid w:val="005C5989"/>
    <w:rsid w:val="005D2950"/>
    <w:rsid w:val="005D37E1"/>
    <w:rsid w:val="005D704F"/>
    <w:rsid w:val="005D7549"/>
    <w:rsid w:val="005E1277"/>
    <w:rsid w:val="005E5C07"/>
    <w:rsid w:val="005F1314"/>
    <w:rsid w:val="005F2B99"/>
    <w:rsid w:val="005F5B57"/>
    <w:rsid w:val="005F7AE9"/>
    <w:rsid w:val="005F7E24"/>
    <w:rsid w:val="006018AD"/>
    <w:rsid w:val="006041B1"/>
    <w:rsid w:val="00605EF7"/>
    <w:rsid w:val="00611E9F"/>
    <w:rsid w:val="00612898"/>
    <w:rsid w:val="00620AF8"/>
    <w:rsid w:val="00624757"/>
    <w:rsid w:val="00630AEC"/>
    <w:rsid w:val="00634AC7"/>
    <w:rsid w:val="00637067"/>
    <w:rsid w:val="00637653"/>
    <w:rsid w:val="006438FE"/>
    <w:rsid w:val="0064540D"/>
    <w:rsid w:val="0064569D"/>
    <w:rsid w:val="00646573"/>
    <w:rsid w:val="006579B5"/>
    <w:rsid w:val="006626CA"/>
    <w:rsid w:val="006709EC"/>
    <w:rsid w:val="00671730"/>
    <w:rsid w:val="00673EF6"/>
    <w:rsid w:val="006762C6"/>
    <w:rsid w:val="00676EA2"/>
    <w:rsid w:val="00681509"/>
    <w:rsid w:val="006823A2"/>
    <w:rsid w:val="006827B9"/>
    <w:rsid w:val="00690927"/>
    <w:rsid w:val="0069195E"/>
    <w:rsid w:val="006957DD"/>
    <w:rsid w:val="006967FA"/>
    <w:rsid w:val="00696F1F"/>
    <w:rsid w:val="006A3E5C"/>
    <w:rsid w:val="006A5B12"/>
    <w:rsid w:val="006C0489"/>
    <w:rsid w:val="006C2874"/>
    <w:rsid w:val="006C5EE0"/>
    <w:rsid w:val="006C7901"/>
    <w:rsid w:val="006D4803"/>
    <w:rsid w:val="006D5D7F"/>
    <w:rsid w:val="006E23A5"/>
    <w:rsid w:val="006E42B6"/>
    <w:rsid w:val="006F23DB"/>
    <w:rsid w:val="006F7042"/>
    <w:rsid w:val="006F7381"/>
    <w:rsid w:val="00700B05"/>
    <w:rsid w:val="0070164F"/>
    <w:rsid w:val="00704052"/>
    <w:rsid w:val="007041FD"/>
    <w:rsid w:val="007052D2"/>
    <w:rsid w:val="00706189"/>
    <w:rsid w:val="00710333"/>
    <w:rsid w:val="007142F8"/>
    <w:rsid w:val="007146F3"/>
    <w:rsid w:val="007203E5"/>
    <w:rsid w:val="007274D2"/>
    <w:rsid w:val="007506E3"/>
    <w:rsid w:val="00752784"/>
    <w:rsid w:val="00752AEC"/>
    <w:rsid w:val="007530D6"/>
    <w:rsid w:val="00760231"/>
    <w:rsid w:val="00765312"/>
    <w:rsid w:val="0077320E"/>
    <w:rsid w:val="0077321A"/>
    <w:rsid w:val="007748A5"/>
    <w:rsid w:val="00775281"/>
    <w:rsid w:val="007762FD"/>
    <w:rsid w:val="0078164B"/>
    <w:rsid w:val="0078217D"/>
    <w:rsid w:val="0078347C"/>
    <w:rsid w:val="00785508"/>
    <w:rsid w:val="00787E38"/>
    <w:rsid w:val="007915F3"/>
    <w:rsid w:val="0079226D"/>
    <w:rsid w:val="00794967"/>
    <w:rsid w:val="007949D2"/>
    <w:rsid w:val="00797139"/>
    <w:rsid w:val="007A0850"/>
    <w:rsid w:val="007A1D43"/>
    <w:rsid w:val="007B12F1"/>
    <w:rsid w:val="007B5C01"/>
    <w:rsid w:val="007C6260"/>
    <w:rsid w:val="007D1EA9"/>
    <w:rsid w:val="007D4C52"/>
    <w:rsid w:val="007D5B09"/>
    <w:rsid w:val="007D6FF8"/>
    <w:rsid w:val="007D7642"/>
    <w:rsid w:val="007E66F8"/>
    <w:rsid w:val="007F50A1"/>
    <w:rsid w:val="007F6F2F"/>
    <w:rsid w:val="00801820"/>
    <w:rsid w:val="00801BD1"/>
    <w:rsid w:val="00806C1D"/>
    <w:rsid w:val="00807ADB"/>
    <w:rsid w:val="00815EC9"/>
    <w:rsid w:val="00816108"/>
    <w:rsid w:val="00817C17"/>
    <w:rsid w:val="00823643"/>
    <w:rsid w:val="008318B5"/>
    <w:rsid w:val="008400D1"/>
    <w:rsid w:val="00846F15"/>
    <w:rsid w:val="008507F8"/>
    <w:rsid w:val="008538B2"/>
    <w:rsid w:val="008643C2"/>
    <w:rsid w:val="00865067"/>
    <w:rsid w:val="00871511"/>
    <w:rsid w:val="0087554A"/>
    <w:rsid w:val="00882FAE"/>
    <w:rsid w:val="00886C8F"/>
    <w:rsid w:val="0088799E"/>
    <w:rsid w:val="00890AB1"/>
    <w:rsid w:val="00892862"/>
    <w:rsid w:val="008953FB"/>
    <w:rsid w:val="008A3BD4"/>
    <w:rsid w:val="008A5034"/>
    <w:rsid w:val="008A5611"/>
    <w:rsid w:val="008B5FC0"/>
    <w:rsid w:val="008B6C60"/>
    <w:rsid w:val="008C341E"/>
    <w:rsid w:val="008D21B7"/>
    <w:rsid w:val="008D262A"/>
    <w:rsid w:val="008D2B03"/>
    <w:rsid w:val="008D3541"/>
    <w:rsid w:val="008E3517"/>
    <w:rsid w:val="008F2FEA"/>
    <w:rsid w:val="008F4799"/>
    <w:rsid w:val="008F5709"/>
    <w:rsid w:val="00905213"/>
    <w:rsid w:val="00915D5E"/>
    <w:rsid w:val="00917974"/>
    <w:rsid w:val="00921287"/>
    <w:rsid w:val="0092174F"/>
    <w:rsid w:val="00937B8E"/>
    <w:rsid w:val="00940FA4"/>
    <w:rsid w:val="00943F97"/>
    <w:rsid w:val="00947554"/>
    <w:rsid w:val="00957CED"/>
    <w:rsid w:val="009607E1"/>
    <w:rsid w:val="00963705"/>
    <w:rsid w:val="00965174"/>
    <w:rsid w:val="0096710E"/>
    <w:rsid w:val="009716C6"/>
    <w:rsid w:val="00971F4A"/>
    <w:rsid w:val="009751A1"/>
    <w:rsid w:val="00975DD8"/>
    <w:rsid w:val="00986444"/>
    <w:rsid w:val="00990D89"/>
    <w:rsid w:val="009A14A6"/>
    <w:rsid w:val="009A62D8"/>
    <w:rsid w:val="009B51FB"/>
    <w:rsid w:val="009B5FF7"/>
    <w:rsid w:val="009D57D0"/>
    <w:rsid w:val="009D6080"/>
    <w:rsid w:val="009E2997"/>
    <w:rsid w:val="009E620A"/>
    <w:rsid w:val="009F1E54"/>
    <w:rsid w:val="009F235B"/>
    <w:rsid w:val="009F386B"/>
    <w:rsid w:val="009F471C"/>
    <w:rsid w:val="00A013A8"/>
    <w:rsid w:val="00A03137"/>
    <w:rsid w:val="00A06A02"/>
    <w:rsid w:val="00A12BBA"/>
    <w:rsid w:val="00A132D2"/>
    <w:rsid w:val="00A13EE8"/>
    <w:rsid w:val="00A1522D"/>
    <w:rsid w:val="00A2138B"/>
    <w:rsid w:val="00A231ED"/>
    <w:rsid w:val="00A25788"/>
    <w:rsid w:val="00A26ED3"/>
    <w:rsid w:val="00A307BB"/>
    <w:rsid w:val="00A30CA4"/>
    <w:rsid w:val="00A41477"/>
    <w:rsid w:val="00A42E7F"/>
    <w:rsid w:val="00A452D5"/>
    <w:rsid w:val="00A507A3"/>
    <w:rsid w:val="00A51BF0"/>
    <w:rsid w:val="00A54D54"/>
    <w:rsid w:val="00A56B82"/>
    <w:rsid w:val="00A62F8F"/>
    <w:rsid w:val="00A70E38"/>
    <w:rsid w:val="00A815BD"/>
    <w:rsid w:val="00A83E5E"/>
    <w:rsid w:val="00A83FC3"/>
    <w:rsid w:val="00A86788"/>
    <w:rsid w:val="00A945E0"/>
    <w:rsid w:val="00A954BA"/>
    <w:rsid w:val="00A96F1C"/>
    <w:rsid w:val="00A977FC"/>
    <w:rsid w:val="00AA2441"/>
    <w:rsid w:val="00AA2B55"/>
    <w:rsid w:val="00AA331C"/>
    <w:rsid w:val="00AA584F"/>
    <w:rsid w:val="00AB7323"/>
    <w:rsid w:val="00AC3B61"/>
    <w:rsid w:val="00AC6455"/>
    <w:rsid w:val="00AD2386"/>
    <w:rsid w:val="00AE19FA"/>
    <w:rsid w:val="00AE244F"/>
    <w:rsid w:val="00AE3D82"/>
    <w:rsid w:val="00AE7018"/>
    <w:rsid w:val="00AF2B04"/>
    <w:rsid w:val="00AF7457"/>
    <w:rsid w:val="00B00FF9"/>
    <w:rsid w:val="00B1025A"/>
    <w:rsid w:val="00B12006"/>
    <w:rsid w:val="00B120AA"/>
    <w:rsid w:val="00B126DE"/>
    <w:rsid w:val="00B15221"/>
    <w:rsid w:val="00B176DD"/>
    <w:rsid w:val="00B23758"/>
    <w:rsid w:val="00B31497"/>
    <w:rsid w:val="00B32660"/>
    <w:rsid w:val="00B4292D"/>
    <w:rsid w:val="00B510FF"/>
    <w:rsid w:val="00B52D9D"/>
    <w:rsid w:val="00B57B40"/>
    <w:rsid w:val="00B607D1"/>
    <w:rsid w:val="00B61170"/>
    <w:rsid w:val="00B63CEF"/>
    <w:rsid w:val="00B64E94"/>
    <w:rsid w:val="00B67307"/>
    <w:rsid w:val="00B72398"/>
    <w:rsid w:val="00B73A0B"/>
    <w:rsid w:val="00B771F3"/>
    <w:rsid w:val="00B77F71"/>
    <w:rsid w:val="00B81E2E"/>
    <w:rsid w:val="00B8339D"/>
    <w:rsid w:val="00B834E6"/>
    <w:rsid w:val="00B868E3"/>
    <w:rsid w:val="00BA55D0"/>
    <w:rsid w:val="00BB2135"/>
    <w:rsid w:val="00BB5D9F"/>
    <w:rsid w:val="00BB7BE9"/>
    <w:rsid w:val="00BC2D57"/>
    <w:rsid w:val="00BC38A6"/>
    <w:rsid w:val="00BC46A6"/>
    <w:rsid w:val="00BC4BE5"/>
    <w:rsid w:val="00BC7EB2"/>
    <w:rsid w:val="00BD09B7"/>
    <w:rsid w:val="00BD1552"/>
    <w:rsid w:val="00BD6C0E"/>
    <w:rsid w:val="00BE2B38"/>
    <w:rsid w:val="00BE2E6F"/>
    <w:rsid w:val="00BF2504"/>
    <w:rsid w:val="00BF7087"/>
    <w:rsid w:val="00C0344F"/>
    <w:rsid w:val="00C12608"/>
    <w:rsid w:val="00C13F8A"/>
    <w:rsid w:val="00C1558F"/>
    <w:rsid w:val="00C15D9A"/>
    <w:rsid w:val="00C2094D"/>
    <w:rsid w:val="00C26428"/>
    <w:rsid w:val="00C30759"/>
    <w:rsid w:val="00C34808"/>
    <w:rsid w:val="00C35163"/>
    <w:rsid w:val="00C37D37"/>
    <w:rsid w:val="00C4207D"/>
    <w:rsid w:val="00C43683"/>
    <w:rsid w:val="00C46350"/>
    <w:rsid w:val="00C50BA4"/>
    <w:rsid w:val="00C52D11"/>
    <w:rsid w:val="00C57288"/>
    <w:rsid w:val="00C60395"/>
    <w:rsid w:val="00C61E37"/>
    <w:rsid w:val="00C65043"/>
    <w:rsid w:val="00C66DB5"/>
    <w:rsid w:val="00C765ED"/>
    <w:rsid w:val="00C80188"/>
    <w:rsid w:val="00C92BD3"/>
    <w:rsid w:val="00C965F7"/>
    <w:rsid w:val="00CA13FA"/>
    <w:rsid w:val="00CA279F"/>
    <w:rsid w:val="00CA3DDE"/>
    <w:rsid w:val="00CA4024"/>
    <w:rsid w:val="00CA4834"/>
    <w:rsid w:val="00CB2F81"/>
    <w:rsid w:val="00CB3BBD"/>
    <w:rsid w:val="00CB460E"/>
    <w:rsid w:val="00CC11AC"/>
    <w:rsid w:val="00CD1887"/>
    <w:rsid w:val="00CD46D2"/>
    <w:rsid w:val="00CD6208"/>
    <w:rsid w:val="00CD62FD"/>
    <w:rsid w:val="00CE0C66"/>
    <w:rsid w:val="00CE430E"/>
    <w:rsid w:val="00CE666F"/>
    <w:rsid w:val="00CF138B"/>
    <w:rsid w:val="00CF479C"/>
    <w:rsid w:val="00CF6A82"/>
    <w:rsid w:val="00D01B5B"/>
    <w:rsid w:val="00D02430"/>
    <w:rsid w:val="00D1037B"/>
    <w:rsid w:val="00D12211"/>
    <w:rsid w:val="00D137EC"/>
    <w:rsid w:val="00D17B61"/>
    <w:rsid w:val="00D24FF9"/>
    <w:rsid w:val="00D2583D"/>
    <w:rsid w:val="00D30838"/>
    <w:rsid w:val="00D30F43"/>
    <w:rsid w:val="00D3139F"/>
    <w:rsid w:val="00D333AF"/>
    <w:rsid w:val="00D36F6D"/>
    <w:rsid w:val="00D462FB"/>
    <w:rsid w:val="00D46FB7"/>
    <w:rsid w:val="00D4744B"/>
    <w:rsid w:val="00D534F2"/>
    <w:rsid w:val="00D5512E"/>
    <w:rsid w:val="00D55B79"/>
    <w:rsid w:val="00D572CF"/>
    <w:rsid w:val="00D77289"/>
    <w:rsid w:val="00D77D0F"/>
    <w:rsid w:val="00D801DE"/>
    <w:rsid w:val="00D80658"/>
    <w:rsid w:val="00D80A82"/>
    <w:rsid w:val="00D82A6A"/>
    <w:rsid w:val="00D85075"/>
    <w:rsid w:val="00D85679"/>
    <w:rsid w:val="00D8592A"/>
    <w:rsid w:val="00D87D15"/>
    <w:rsid w:val="00D966E6"/>
    <w:rsid w:val="00DA70A1"/>
    <w:rsid w:val="00DB056B"/>
    <w:rsid w:val="00DB474B"/>
    <w:rsid w:val="00DC0F18"/>
    <w:rsid w:val="00DC179C"/>
    <w:rsid w:val="00DC4232"/>
    <w:rsid w:val="00DC524F"/>
    <w:rsid w:val="00DC5F0D"/>
    <w:rsid w:val="00DC7100"/>
    <w:rsid w:val="00DC7B87"/>
    <w:rsid w:val="00DD7C81"/>
    <w:rsid w:val="00DE3FA7"/>
    <w:rsid w:val="00DF47C1"/>
    <w:rsid w:val="00DF55D7"/>
    <w:rsid w:val="00DF6BE7"/>
    <w:rsid w:val="00E0362A"/>
    <w:rsid w:val="00E05307"/>
    <w:rsid w:val="00E120D0"/>
    <w:rsid w:val="00E13770"/>
    <w:rsid w:val="00E233BE"/>
    <w:rsid w:val="00E3441A"/>
    <w:rsid w:val="00E358B0"/>
    <w:rsid w:val="00E40D8B"/>
    <w:rsid w:val="00E463DB"/>
    <w:rsid w:val="00E63C17"/>
    <w:rsid w:val="00E71B8E"/>
    <w:rsid w:val="00E767B1"/>
    <w:rsid w:val="00E832FF"/>
    <w:rsid w:val="00E83576"/>
    <w:rsid w:val="00E859A7"/>
    <w:rsid w:val="00E8659E"/>
    <w:rsid w:val="00E866CE"/>
    <w:rsid w:val="00E94F85"/>
    <w:rsid w:val="00EA1F90"/>
    <w:rsid w:val="00EA3A9F"/>
    <w:rsid w:val="00EA7958"/>
    <w:rsid w:val="00EB0ADE"/>
    <w:rsid w:val="00EB485A"/>
    <w:rsid w:val="00EC02A6"/>
    <w:rsid w:val="00EC3185"/>
    <w:rsid w:val="00ED2422"/>
    <w:rsid w:val="00ED7B10"/>
    <w:rsid w:val="00EE0E8F"/>
    <w:rsid w:val="00EE224E"/>
    <w:rsid w:val="00EE5F7B"/>
    <w:rsid w:val="00EF015B"/>
    <w:rsid w:val="00EF43F8"/>
    <w:rsid w:val="00F02482"/>
    <w:rsid w:val="00F04698"/>
    <w:rsid w:val="00F11A89"/>
    <w:rsid w:val="00F139B4"/>
    <w:rsid w:val="00F15F2E"/>
    <w:rsid w:val="00F20FA7"/>
    <w:rsid w:val="00F24B71"/>
    <w:rsid w:val="00F27101"/>
    <w:rsid w:val="00F275AB"/>
    <w:rsid w:val="00F33D1E"/>
    <w:rsid w:val="00F346B4"/>
    <w:rsid w:val="00F34BAA"/>
    <w:rsid w:val="00F35C17"/>
    <w:rsid w:val="00F4547E"/>
    <w:rsid w:val="00F54507"/>
    <w:rsid w:val="00F54C54"/>
    <w:rsid w:val="00F566C1"/>
    <w:rsid w:val="00F56F56"/>
    <w:rsid w:val="00F718E2"/>
    <w:rsid w:val="00F80B08"/>
    <w:rsid w:val="00F87970"/>
    <w:rsid w:val="00F90288"/>
    <w:rsid w:val="00F90CD7"/>
    <w:rsid w:val="00F93BFE"/>
    <w:rsid w:val="00FA292B"/>
    <w:rsid w:val="00FB5BCC"/>
    <w:rsid w:val="00FB7320"/>
    <w:rsid w:val="00FC3326"/>
    <w:rsid w:val="00FC6E5A"/>
    <w:rsid w:val="00FD4D0F"/>
    <w:rsid w:val="00FD7C08"/>
    <w:rsid w:val="00FE32CA"/>
    <w:rsid w:val="00FE4A18"/>
    <w:rsid w:val="00FE6425"/>
    <w:rsid w:val="00FE6E7E"/>
    <w:rsid w:val="00FE7DBD"/>
    <w:rsid w:val="00FF3BB2"/>
    <w:rsid w:val="00FF5B51"/>
    <w:rsid w:val="00F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F234A"/>
  <w15:docId w15:val="{F37D5955-4168-439A-9A9F-D2A58B37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9E6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1">
    <w:name w:val="b1"/>
    <w:basedOn w:val="a0"/>
    <w:rsid w:val="00D24FF9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ac">
    <w:name w:val="List Paragraph"/>
    <w:basedOn w:val="a"/>
    <w:uiPriority w:val="34"/>
    <w:qFormat/>
    <w:rsid w:val="008C341E"/>
    <w:pPr>
      <w:ind w:leftChars="400" w:left="800"/>
    </w:pPr>
  </w:style>
  <w:style w:type="paragraph" w:styleId="ad">
    <w:name w:val="endnote text"/>
    <w:basedOn w:val="a"/>
    <w:link w:val="Char2"/>
    <w:uiPriority w:val="99"/>
    <w:semiHidden/>
    <w:unhideWhenUsed/>
    <w:rsid w:val="005F1314"/>
    <w:pPr>
      <w:snapToGrid w:val="0"/>
      <w:jc w:val="left"/>
    </w:pPr>
  </w:style>
  <w:style w:type="character" w:customStyle="1" w:styleId="Char2">
    <w:name w:val="미주 텍스트 Char"/>
    <w:basedOn w:val="a0"/>
    <w:link w:val="ad"/>
    <w:uiPriority w:val="99"/>
    <w:semiHidden/>
    <w:rsid w:val="005F1314"/>
    <w:rPr>
      <w:rFonts w:ascii="맑은 고딕" w:eastAsia="맑은 고딕" w:hAnsi="맑은 고딕" w:cs="맑은 고딕"/>
      <w:szCs w:val="24"/>
    </w:rPr>
  </w:style>
  <w:style w:type="character" w:styleId="ae">
    <w:name w:val="endnote reference"/>
    <w:basedOn w:val="a0"/>
    <w:uiPriority w:val="99"/>
    <w:semiHidden/>
    <w:unhideWhenUsed/>
    <w:rsid w:val="005F1314"/>
    <w:rPr>
      <w:vertAlign w:val="superscript"/>
    </w:rPr>
  </w:style>
  <w:style w:type="character" w:styleId="af">
    <w:name w:val="annotation reference"/>
    <w:basedOn w:val="a0"/>
    <w:uiPriority w:val="99"/>
    <w:semiHidden/>
    <w:unhideWhenUsed/>
    <w:rsid w:val="003848FF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3848FF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3848FF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3848FF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3848FF"/>
    <w:rPr>
      <w:rFonts w:ascii="맑은 고딕" w:eastAsia="맑은 고딕" w:hAnsi="맑은 고딕" w:cs="맑은 고딕"/>
      <w:b/>
      <w:bCs/>
      <w:szCs w:val="24"/>
    </w:rPr>
  </w:style>
  <w:style w:type="paragraph" w:styleId="af2">
    <w:name w:val="Balloon Text"/>
    <w:basedOn w:val="a"/>
    <w:link w:val="Char5"/>
    <w:uiPriority w:val="99"/>
    <w:semiHidden/>
    <w:unhideWhenUsed/>
    <w:rsid w:val="003848F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f2"/>
    <w:uiPriority w:val="99"/>
    <w:semiHidden/>
    <w:rsid w:val="003848FF"/>
    <w:rPr>
      <w:rFonts w:asciiTheme="majorHAnsi" w:eastAsiaTheme="majorEastAsia" w:hAnsiTheme="majorHAnsi" w:cstheme="majorBidi"/>
      <w:sz w:val="18"/>
      <w:szCs w:val="18"/>
    </w:rPr>
  </w:style>
  <w:style w:type="paragraph" w:styleId="af3">
    <w:name w:val="Revision"/>
    <w:hidden/>
    <w:uiPriority w:val="99"/>
    <w:semiHidden/>
    <w:rsid w:val="005F7E24"/>
    <w:pPr>
      <w:spacing w:after="0" w:line="240" w:lineRule="auto"/>
      <w:jc w:val="left"/>
    </w:pPr>
    <w:rPr>
      <w:rFonts w:ascii="맑은 고딕" w:eastAsia="맑은 고딕" w:hAnsi="맑은 고딕" w:cs="맑은 고딕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openapi.onbid.co.kr/openapi/services/UtlinsttPblsalThingInquireSvc/getPublicSaleList?serviceKey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1.png"/><Relationship Id="rId12" Type="http://schemas.openxmlformats.org/officeDocument/2006/relationships/hyperlink" Target="http://openapi.onbid.co.kr/openapi/services/UtlinsttPblsalThingInquireSvc/getPublicSaleObject?serviceKey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openapi.onbid.co.kr/openapi/services/UtlinsttPblsalThingInquireSvc/getPublicDeadlineAnnouncementList?serviceKe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penapi.onbid.co.kr/openapi/services/UtlinsttPblsalThingInquireSvc/getPublicSaleAnnouncement?serviceKe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openapi.onbid.co.kr/openapi/services/UtlinsttPblsalThingInquireSvc/getPublicLeaseAnnouncementList?serviceKey" TargetMode="Externa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openapi.onbid.co.kr/openapi/services/UtlinsttPblsalThingInquireSvc/getPublicSaleAnnouncementList?serviceKe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4374</TotalTime>
  <Pages>45</Pages>
  <Words>4261</Words>
  <Characters>24290</Characters>
  <Application>Microsoft Office Word</Application>
  <DocSecurity>0</DocSecurity>
  <Lines>202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KAMCO</cp:lastModifiedBy>
  <cp:revision>13</cp:revision>
  <dcterms:created xsi:type="dcterms:W3CDTF">2021-10-13T05:09:00Z</dcterms:created>
  <dcterms:modified xsi:type="dcterms:W3CDTF">2024-09-02T00:02:00Z</dcterms:modified>
</cp:coreProperties>
</file>